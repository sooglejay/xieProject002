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微软雅黑" w:cs="微软雅黑" w:hAnsi="微软雅黑" w:eastAsia="微软雅黑"/>
          <w:sz w:val="44"/>
          <w:szCs w:val="44"/>
          <w:lang w:val="zh-TW" w:eastAsia="zh-TW"/>
        </w:rPr>
      </w:pPr>
      <w:r>
        <w:rPr>
          <w:rFonts w:ascii="微软雅黑" w:cs="微软雅黑" w:hAnsi="微软雅黑" w:eastAsia="微软雅黑"/>
          <w:sz w:val="44"/>
          <w:szCs w:val="44"/>
          <w:rtl w:val="0"/>
          <w:lang w:val="zh-TW" w:eastAsia="zh-TW"/>
        </w:rPr>
        <w:t>互联网新技术新业务</w:t>
      </w:r>
    </w:p>
    <w:p>
      <w:pPr>
        <w:pStyle w:val="Normal.0"/>
        <w:jc w:val="center"/>
        <w:rPr>
          <w:rFonts w:ascii="微软雅黑" w:cs="微软雅黑" w:hAnsi="微软雅黑" w:eastAsia="微软雅黑"/>
          <w:sz w:val="44"/>
          <w:szCs w:val="44"/>
          <w:lang w:val="zh-TW" w:eastAsia="zh-TW"/>
        </w:rPr>
      </w:pPr>
      <w:r>
        <w:rPr>
          <w:rFonts w:ascii="微软雅黑" w:cs="微软雅黑" w:hAnsi="微软雅黑" w:eastAsia="微软雅黑"/>
          <w:sz w:val="44"/>
          <w:szCs w:val="44"/>
          <w:rtl w:val="0"/>
          <w:lang w:val="zh-TW" w:eastAsia="zh-TW"/>
        </w:rPr>
        <w:t>信息安全评估报告</w:t>
      </w:r>
    </w:p>
    <w:p>
      <w:pPr>
        <w:pStyle w:val="Normal.0"/>
        <w:jc w:val="center"/>
        <w:rPr>
          <w:del w:id="0" w:date="2017-08-28T14:34:20Z" w:author="蒋维"/>
          <w:rFonts w:ascii="微软雅黑" w:cs="微软雅黑" w:hAnsi="微软雅黑" w:eastAsia="微软雅黑"/>
          <w:sz w:val="30"/>
          <w:szCs w:val="30"/>
        </w:rPr>
      </w:pPr>
      <w:r>
        <w:rPr>
          <w:rFonts w:ascii="微软雅黑" w:cs="微软雅黑" w:hAnsi="微软雅黑" w:eastAsia="微软雅黑"/>
          <w:sz w:val="30"/>
          <w:szCs w:val="30"/>
          <w:rtl w:val="0"/>
          <w:lang w:val="zh-TW" w:eastAsia="zh-TW"/>
        </w:rPr>
        <w:t>业务名称：</w:t>
      </w:r>
      <w:ins w:id="1" w:date="2017-08-28T14:34:18Z" w:author="蒋维">
        <w:r>
          <w:rPr>
            <w:rtl w:val="0"/>
            <w:lang w:val="zh-CN" w:eastAsia="zh-CN"/>
          </w:rPr>
          <w:t>乐山社保查询系统</w:t>
        </w:r>
      </w:ins>
      <w:del w:id="2" w:date="2017-08-28T14:34:18Z" w:author="蒋维">
        <w:r>
          <w:rPr>
            <w:rFonts w:ascii="微软雅黑" w:cs="微软雅黑" w:hAnsi="微软雅黑" w:eastAsia="微软雅黑"/>
            <w:sz w:val="30"/>
            <w:szCs w:val="30"/>
            <w:rtl w:val="0"/>
            <w:lang w:val="en-US"/>
          </w:rPr>
          <w:delText>XXXXXX</w:delText>
        </w:r>
      </w:del>
      <w:del w:id="3" w:date="2017-08-28T14:34:18Z" w:author="蒋维">
        <w:r>
          <w:rPr>
            <w:rFonts w:ascii="微软雅黑" w:cs="微软雅黑" w:hAnsi="微软雅黑" w:eastAsia="微软雅黑"/>
            <w:sz w:val="30"/>
            <w:szCs w:val="30"/>
            <w:rtl w:val="0"/>
            <w:lang w:val="zh-TW" w:eastAsia="zh-TW"/>
          </w:rPr>
          <w:delText>业</w:delText>
        </w:r>
      </w:del>
      <w:del w:id="4" w:date="2017-08-28T14:34:20Z" w:author="蒋维">
        <w:r>
          <w:rPr>
            <w:rFonts w:ascii="微软雅黑" w:cs="微软雅黑" w:hAnsi="微软雅黑" w:eastAsia="微软雅黑"/>
            <w:sz w:val="30"/>
            <w:szCs w:val="30"/>
            <w:rtl w:val="0"/>
            <w:lang w:val="zh-TW" w:eastAsia="zh-TW"/>
          </w:rPr>
          <w:delText>务</w:delText>
        </w:r>
      </w:del>
    </w:p>
    <w:p>
      <w:pPr>
        <w:pStyle w:val="Normal.0"/>
        <w:jc w:val="center"/>
        <w:rPr>
          <w:rFonts w:ascii="微软雅黑" w:cs="微软雅黑" w:hAnsi="微软雅黑" w:eastAsia="微软雅黑"/>
          <w:sz w:val="44"/>
          <w:szCs w:val="44"/>
        </w:rPr>
      </w:pPr>
    </w:p>
    <w:p>
      <w:pPr>
        <w:pStyle w:val="Normal.0"/>
        <w:jc w:val="center"/>
        <w:rPr>
          <w:rFonts w:ascii="微软雅黑" w:cs="微软雅黑" w:hAnsi="微软雅黑" w:eastAsia="微软雅黑"/>
          <w:sz w:val="44"/>
          <w:szCs w:val="44"/>
        </w:rPr>
      </w:pPr>
    </w:p>
    <w:p>
      <w:pPr>
        <w:pStyle w:val="Normal.0"/>
        <w:jc w:val="center"/>
        <w:rPr>
          <w:rFonts w:ascii="微软雅黑" w:cs="微软雅黑" w:hAnsi="微软雅黑" w:eastAsia="微软雅黑"/>
          <w:sz w:val="44"/>
          <w:szCs w:val="44"/>
        </w:rPr>
      </w:pPr>
    </w:p>
    <w:p>
      <w:pPr>
        <w:pStyle w:val="Normal.0"/>
        <w:jc w:val="center"/>
        <w:rPr>
          <w:rFonts w:ascii="微软雅黑" w:cs="微软雅黑" w:hAnsi="微软雅黑" w:eastAsia="微软雅黑"/>
          <w:sz w:val="44"/>
          <w:szCs w:val="44"/>
        </w:rPr>
      </w:pPr>
    </w:p>
    <w:p>
      <w:pPr>
        <w:pStyle w:val="Normal.0"/>
        <w:jc w:val="center"/>
        <w:rPr>
          <w:rFonts w:ascii="微软雅黑" w:cs="微软雅黑" w:hAnsi="微软雅黑" w:eastAsia="微软雅黑"/>
          <w:sz w:val="44"/>
          <w:szCs w:val="44"/>
        </w:rPr>
      </w:pPr>
    </w:p>
    <w:p>
      <w:pPr>
        <w:pStyle w:val="Normal.0"/>
        <w:jc w:val="center"/>
        <w:rPr>
          <w:rFonts w:ascii="微软雅黑" w:cs="微软雅黑" w:hAnsi="微软雅黑" w:eastAsia="微软雅黑"/>
          <w:sz w:val="28"/>
          <w:szCs w:val="28"/>
        </w:rPr>
      </w:pPr>
      <w:r>
        <w:rPr>
          <w:rFonts w:ascii="微软雅黑" w:cs="微软雅黑" w:hAnsi="微软雅黑" w:eastAsia="微软雅黑"/>
          <w:sz w:val="28"/>
          <w:szCs w:val="28"/>
          <w:rtl w:val="0"/>
          <w:lang w:val="en-US"/>
        </w:rPr>
        <w:t>201</w:t>
      </w:r>
      <w:ins w:id="5" w:date="2017-08-28T14:34:24Z" w:author="蒋维">
        <w:r>
          <w:rPr>
            <w:rFonts w:ascii="微软雅黑" w:cs="微软雅黑" w:hAnsi="微软雅黑" w:eastAsia="微软雅黑"/>
            <w:sz w:val="28"/>
            <w:szCs w:val="28"/>
            <w:rtl w:val="0"/>
            <w:lang w:val="zh-CN" w:eastAsia="zh-CN"/>
          </w:rPr>
          <w:t>7</w:t>
        </w:r>
      </w:ins>
      <w:del w:id="6" w:date="2017-08-28T14:34:23Z" w:author="蒋维">
        <w:r>
          <w:rPr>
            <w:rFonts w:ascii="微软雅黑" w:cs="微软雅黑" w:hAnsi="微软雅黑" w:eastAsia="微软雅黑"/>
            <w:sz w:val="28"/>
            <w:szCs w:val="28"/>
            <w:rtl w:val="0"/>
            <w:lang w:val="en-US"/>
          </w:rPr>
          <w:delText>X</w:delText>
        </w:r>
      </w:del>
      <w:r>
        <w:rPr>
          <w:rFonts w:ascii="微软雅黑" w:cs="微软雅黑" w:hAnsi="微软雅黑" w:eastAsia="微软雅黑"/>
          <w:sz w:val="28"/>
          <w:szCs w:val="28"/>
          <w:rtl w:val="0"/>
          <w:lang w:val="zh-TW" w:eastAsia="zh-TW"/>
        </w:rPr>
        <w:t>年</w:t>
      </w:r>
      <w:ins w:id="7" w:date="2017-08-28T14:34:27Z" w:author="蒋维">
        <w:r>
          <w:rPr>
            <w:rFonts w:ascii="微软雅黑" w:cs="微软雅黑" w:hAnsi="微软雅黑" w:eastAsia="微软雅黑"/>
            <w:sz w:val="28"/>
            <w:szCs w:val="28"/>
            <w:rtl w:val="0"/>
            <w:lang w:val="zh-CN" w:eastAsia="zh-CN"/>
          </w:rPr>
          <w:t>8</w:t>
        </w:r>
      </w:ins>
      <w:del w:id="8" w:date="2017-08-28T14:34:25Z" w:author="蒋维">
        <w:r>
          <w:rPr>
            <w:rFonts w:ascii="微软雅黑" w:cs="微软雅黑" w:hAnsi="微软雅黑" w:eastAsia="微软雅黑"/>
            <w:sz w:val="28"/>
            <w:szCs w:val="28"/>
            <w:rtl w:val="0"/>
            <w:lang w:val="en-US"/>
          </w:rPr>
          <w:delText>XX</w:delText>
        </w:r>
      </w:del>
      <w:r>
        <w:rPr>
          <w:rFonts w:ascii="微软雅黑" w:cs="微软雅黑" w:hAnsi="微软雅黑" w:eastAsia="微软雅黑"/>
          <w:sz w:val="28"/>
          <w:szCs w:val="28"/>
          <w:rtl w:val="0"/>
          <w:lang w:val="zh-TW" w:eastAsia="zh-TW"/>
        </w:rPr>
        <w:t>月</w:t>
      </w:r>
      <w:ins w:id="9" w:date="2017-08-28T14:34:29Z" w:author="蒋维">
        <w:r>
          <w:rPr>
            <w:rFonts w:ascii="微软雅黑" w:cs="微软雅黑" w:hAnsi="微软雅黑" w:eastAsia="微软雅黑"/>
            <w:sz w:val="28"/>
            <w:szCs w:val="28"/>
            <w:rtl w:val="0"/>
            <w:lang w:val="zh-CN" w:eastAsia="zh-CN"/>
          </w:rPr>
          <w:t>28</w:t>
        </w:r>
      </w:ins>
      <w:del w:id="10" w:date="2017-08-28T14:34:28Z" w:author="蒋维">
        <w:r>
          <w:rPr>
            <w:rFonts w:ascii="微软雅黑" w:cs="微软雅黑" w:hAnsi="微软雅黑" w:eastAsia="微软雅黑"/>
            <w:sz w:val="28"/>
            <w:szCs w:val="28"/>
            <w:rtl w:val="0"/>
            <w:lang w:val="en-US"/>
          </w:rPr>
          <w:delText>XX</w:delText>
        </w:r>
      </w:del>
      <w:r>
        <w:rPr>
          <w:rFonts w:ascii="微软雅黑" w:cs="微软雅黑" w:hAnsi="微软雅黑" w:eastAsia="微软雅黑"/>
          <w:sz w:val="28"/>
          <w:szCs w:val="28"/>
          <w:rtl w:val="0"/>
          <w:lang w:val="zh-TW" w:eastAsia="zh-TW"/>
        </w:rPr>
        <w:t>日</w:t>
      </w:r>
    </w:p>
    <w:p>
      <w:pPr>
        <w:pStyle w:val="Normal.0"/>
        <w:jc w:val="center"/>
        <w:rPr>
          <w:rFonts w:ascii="微软雅黑" w:cs="微软雅黑" w:hAnsi="微软雅黑" w:eastAsia="微软雅黑"/>
          <w:sz w:val="44"/>
          <w:szCs w:val="44"/>
          <w:lang w:val="zh-TW" w:eastAsia="zh-TW"/>
        </w:rPr>
      </w:pPr>
      <w:r>
        <w:rPr>
          <w:rFonts w:ascii="微软雅黑" w:cs="微软雅黑" w:hAnsi="微软雅黑" w:eastAsia="微软雅黑"/>
          <w:sz w:val="28"/>
          <w:szCs w:val="28"/>
          <w:rtl w:val="0"/>
          <w:lang w:val="zh-TW" w:eastAsia="zh-TW"/>
        </w:rPr>
        <w:t>中国移动通信集团四川省公司</w:t>
      </w:r>
    </w:p>
    <w:p>
      <w:pPr>
        <w:pStyle w:val="标题 1（绿盟科技）"/>
        <w:numPr>
          <w:ilvl w:val="0"/>
          <w:numId w:val="2"/>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业务基本情况介绍</w:t>
      </w:r>
    </w:p>
    <w:p>
      <w:pPr>
        <w:pStyle w:val="标题 2（绿盟科技）"/>
        <w:numPr>
          <w:ilvl w:val="1"/>
          <w:numId w:val="2"/>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业务名称</w:t>
      </w:r>
    </w:p>
    <w:p>
      <w:pPr>
        <w:pStyle w:val="Normal.0"/>
        <w:spacing w:line="360" w:lineRule="auto"/>
        <w:ind w:firstLine="480"/>
        <w:rPr>
          <w:rFonts w:ascii="微软雅黑" w:cs="微软雅黑" w:hAnsi="微软雅黑" w:eastAsia="微软雅黑"/>
          <w:kern w:val="0"/>
          <w:sz w:val="24"/>
          <w:szCs w:val="24"/>
        </w:rPr>
      </w:pPr>
      <w:ins w:id="11" w:date="2017-08-28T14:19:29Z" w:author="蒋维">
        <w:r>
          <w:rPr>
            <w:rFonts w:ascii="微软雅黑" w:cs="微软雅黑" w:hAnsi="微软雅黑" w:eastAsia="微软雅黑"/>
            <w:kern w:val="0"/>
            <w:sz w:val="24"/>
            <w:szCs w:val="24"/>
            <w:rtl w:val="0"/>
            <w:lang w:val="zh-CN" w:eastAsia="zh-CN"/>
          </w:rPr>
          <w:t>乐山社保查询系统</w:t>
        </w:r>
      </w:ins>
    </w:p>
    <w:p>
      <w:pPr>
        <w:pStyle w:val="标题 2（绿盟科技）"/>
        <w:numPr>
          <w:ilvl w:val="1"/>
          <w:numId w:val="2"/>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业务功能介绍</w:t>
      </w:r>
    </w:p>
    <w:p>
      <w:pPr>
        <w:pStyle w:val="正文（绿盟科技）"/>
        <w:rPr>
          <w:ins w:id="12" w:date="2017-08-28T14:30:21Z" w:author="蒋维"/>
        </w:rPr>
      </w:pPr>
      <w:ins w:id="13" w:date="2017-08-28T14:30:21Z" w:author="蒋维">
        <w:r>
          <w:rPr>
            <w:rFonts w:ascii="Arial" w:cs="Arial Unicode MS" w:hAnsi="Arial"/>
            <w:rtl w:val="0"/>
            <w:lang w:val="zh-CN" w:eastAsia="zh-CN"/>
          </w:rPr>
          <w:t>1</w:t>
        </w:r>
      </w:ins>
      <w:ins w:id="14" w:date="2017-08-28T14:30:21Z" w:author="蒋维">
        <w:r>
          <w:rPr>
            <w:rFonts w:ascii="Arial Unicode MS" w:cs="Arial Unicode MS" w:hAnsi="Arial Unicode MS" w:eastAsia="Arial Unicode MS" w:hint="eastAsia"/>
            <w:b w:val="0"/>
            <w:bCs w:val="0"/>
            <w:i w:val="0"/>
            <w:iCs w:val="0"/>
            <w:rtl w:val="0"/>
            <w:lang w:val="zh-CN" w:eastAsia="zh-CN"/>
          </w:rPr>
          <w:t>、</w:t>
        </w:r>
      </w:ins>
      <w:ins w:id="15" w:date="2017-08-28T14:30:21Z" w:author="蒋维">
        <w:r>
          <w:rPr>
            <w:rFonts w:ascii="Arial Unicode MS" w:cs="Arial Unicode MS" w:hAnsi="Arial Unicode MS" w:eastAsia="Arial Unicode MS" w:hint="eastAsia"/>
            <w:b w:val="0"/>
            <w:bCs w:val="0"/>
            <w:i w:val="0"/>
            <w:iCs w:val="0"/>
            <w:rtl w:val="0"/>
            <w:lang w:val="zh-CN" w:eastAsia="zh-CN"/>
          </w:rPr>
          <w:t>乐山社保用户可以登录系统，亦可以注册，或者下载终端</w:t>
        </w:r>
      </w:ins>
      <w:ins w:id="16" w:date="2017-08-28T14:30:21Z" w:author="蒋维">
        <w:r>
          <w:rPr>
            <w:rFonts w:ascii="Arial" w:cs="Arial Unicode MS" w:hAnsi="Arial"/>
            <w:rtl w:val="0"/>
            <w:lang w:val="zh-CN" w:eastAsia="zh-CN"/>
          </w:rPr>
          <w:t>App</w:t>
        </w:r>
      </w:ins>
    </w:p>
    <w:p>
      <w:pPr>
        <w:pStyle w:val="正文（绿盟科技）"/>
        <w:rPr>
          <w:ins w:id="17" w:date="2017-08-28T14:30:21Z" w:author="蒋维"/>
        </w:rPr>
      </w:pPr>
      <w:ins w:id="18" w:date="2017-08-28T14:30:21Z" w:author="蒋维">
        <w:r>
          <w:rPr>
            <w:rFonts w:ascii="Arial" w:cs="Arial Unicode MS" w:hAnsi="Arial"/>
            <w:rtl w:val="0"/>
            <w:lang w:val="zh-CN" w:eastAsia="zh-CN"/>
          </w:rPr>
          <w:t>2</w:t>
        </w:r>
      </w:ins>
      <w:ins w:id="19" w:date="2017-08-28T14:30:21Z" w:author="蒋维">
        <w:r>
          <w:rPr>
            <w:rFonts w:ascii="Arial Unicode MS" w:cs="Arial Unicode MS" w:hAnsi="Arial Unicode MS" w:eastAsia="Arial Unicode MS" w:hint="eastAsia"/>
            <w:b w:val="0"/>
            <w:bCs w:val="0"/>
            <w:i w:val="0"/>
            <w:iCs w:val="0"/>
            <w:rtl w:val="0"/>
            <w:lang w:val="zh-CN" w:eastAsia="zh-CN"/>
          </w:rPr>
          <w:t>、用户基本信息查询</w:t>
        </w:r>
      </w:ins>
    </w:p>
    <w:p>
      <w:pPr>
        <w:pStyle w:val="正文（绿盟科技）"/>
        <w:rPr>
          <w:ins w:id="20" w:date="2017-08-28T14:30:21Z" w:author="蒋维"/>
        </w:rPr>
      </w:pPr>
      <w:ins w:id="21" w:date="2017-08-28T14:30:21Z" w:author="蒋维">
        <w:r>
          <w:rPr>
            <w:rFonts w:ascii="Arial" w:cs="Arial Unicode MS" w:hAnsi="Arial"/>
            <w:rtl w:val="0"/>
            <w:lang w:val="zh-CN" w:eastAsia="zh-CN"/>
          </w:rPr>
          <w:t>3</w:t>
        </w:r>
      </w:ins>
      <w:ins w:id="22" w:date="2017-08-28T14:30:21Z" w:author="蒋维">
        <w:r>
          <w:rPr>
            <w:rFonts w:ascii="Arial Unicode MS" w:cs="Arial Unicode MS" w:hAnsi="Arial Unicode MS" w:eastAsia="Arial Unicode MS" w:hint="eastAsia"/>
            <w:b w:val="0"/>
            <w:bCs w:val="0"/>
            <w:i w:val="0"/>
            <w:iCs w:val="0"/>
            <w:rtl w:val="0"/>
            <w:lang w:val="zh-CN" w:eastAsia="zh-CN"/>
          </w:rPr>
          <w:t>、参保信息查询</w:t>
        </w:r>
      </w:ins>
    </w:p>
    <w:p>
      <w:pPr>
        <w:pStyle w:val="正文（绿盟科技）"/>
        <w:rPr>
          <w:ins w:id="23" w:date="2017-08-28T14:30:21Z" w:author="蒋维"/>
        </w:rPr>
      </w:pPr>
      <w:ins w:id="24" w:date="2017-08-28T14:30:21Z" w:author="蒋维">
        <w:r>
          <w:rPr>
            <w:rFonts w:ascii="Arial" w:cs="Arial Unicode MS" w:hAnsi="Arial"/>
            <w:rtl w:val="0"/>
            <w:lang w:val="zh-CN" w:eastAsia="zh-CN"/>
          </w:rPr>
          <w:t>4</w:t>
        </w:r>
      </w:ins>
      <w:ins w:id="25" w:date="2017-08-28T14:30:21Z" w:author="蒋维">
        <w:r>
          <w:rPr>
            <w:rFonts w:ascii="Arial Unicode MS" w:cs="Arial Unicode MS" w:hAnsi="Arial Unicode MS" w:eastAsia="Arial Unicode MS" w:hint="eastAsia"/>
            <w:b w:val="0"/>
            <w:bCs w:val="0"/>
            <w:i w:val="0"/>
            <w:iCs w:val="0"/>
            <w:rtl w:val="0"/>
            <w:lang w:val="zh-CN" w:eastAsia="zh-CN"/>
          </w:rPr>
          <w:t>、医院账户查询</w:t>
        </w:r>
      </w:ins>
    </w:p>
    <w:p>
      <w:pPr>
        <w:pStyle w:val="正文（绿盟科技）"/>
        <w:rPr>
          <w:ins w:id="26" w:date="2017-08-28T14:30:21Z" w:author="蒋维"/>
        </w:rPr>
      </w:pPr>
      <w:ins w:id="27" w:date="2017-08-28T14:30:21Z" w:author="蒋维">
        <w:r>
          <w:rPr>
            <w:rFonts w:ascii="Arial" w:cs="Arial Unicode MS" w:hAnsi="Arial"/>
            <w:rtl w:val="0"/>
            <w:lang w:val="zh-CN" w:eastAsia="zh-CN"/>
          </w:rPr>
          <w:t>5</w:t>
        </w:r>
      </w:ins>
      <w:ins w:id="28" w:date="2017-08-28T14:30:21Z" w:author="蒋维">
        <w:r>
          <w:rPr>
            <w:rFonts w:ascii="Arial Unicode MS" w:cs="Arial Unicode MS" w:hAnsi="Arial Unicode MS" w:eastAsia="Arial Unicode MS" w:hint="eastAsia"/>
            <w:b w:val="0"/>
            <w:bCs w:val="0"/>
            <w:i w:val="0"/>
            <w:iCs w:val="0"/>
            <w:rtl w:val="0"/>
            <w:lang w:val="zh-CN" w:eastAsia="zh-CN"/>
          </w:rPr>
          <w:t>、缴费信息查询</w:t>
        </w:r>
      </w:ins>
    </w:p>
    <w:p>
      <w:pPr>
        <w:pStyle w:val="正文（绿盟科技）"/>
      </w:pPr>
      <w:ins w:id="29" w:date="2017-08-28T14:30:21Z" w:author="蒋维">
        <w:r>
          <w:rPr>
            <w:rFonts w:ascii="Arial" w:cs="Arial Unicode MS" w:hAnsi="Arial"/>
            <w:rtl w:val="0"/>
            <w:lang w:val="zh-CN" w:eastAsia="zh-CN"/>
          </w:rPr>
          <w:t>6</w:t>
        </w:r>
      </w:ins>
      <w:ins w:id="30" w:date="2017-08-28T14:30:21Z" w:author="蒋维">
        <w:r>
          <w:rPr>
            <w:rFonts w:ascii="Arial Unicode MS" w:cs="Arial Unicode MS" w:hAnsi="Arial Unicode MS" w:eastAsia="Arial Unicode MS" w:hint="eastAsia"/>
            <w:b w:val="0"/>
            <w:bCs w:val="0"/>
            <w:i w:val="0"/>
            <w:iCs w:val="0"/>
            <w:rtl w:val="0"/>
            <w:lang w:val="zh-CN" w:eastAsia="zh-CN"/>
          </w:rPr>
          <w:t>、待遇信息查询</w:t>
        </w:r>
      </w:ins>
    </w:p>
    <w:p>
      <w:pPr>
        <w:pStyle w:val="标题 2（绿盟科技）"/>
        <w:numPr>
          <w:ilvl w:val="1"/>
          <w:numId w:val="2"/>
        </w:numPr>
        <w:bidi w:val="0"/>
        <w:ind w:right="0"/>
        <w:jc w:val="left"/>
        <w:rPr>
          <w:ins w:id="31" w:date="2017-08-28T14:32:54Z" w:author="蒋维"/>
          <w:rFonts w:ascii="微软雅黑" w:cs="微软雅黑" w:hAnsi="微软雅黑" w:eastAsia="微软雅黑"/>
          <w:rtl w:val="0"/>
          <w:lang w:val="zh-TW" w:eastAsia="zh-TW"/>
        </w:rPr>
      </w:pPr>
      <w:r>
        <w:rPr>
          <w:rFonts w:ascii="微软雅黑" w:cs="微软雅黑" w:hAnsi="微软雅黑" w:eastAsia="微软雅黑"/>
          <w:rtl w:val="0"/>
          <w:lang w:val="zh-TW" w:eastAsia="zh-TW"/>
        </w:rPr>
        <w:t>技术实现方式介绍</w:t>
      </w:r>
    </w:p>
    <w:p>
      <w:pPr>
        <w:pStyle w:val="正文（绿盟科技）"/>
        <w:ind w:left="687"/>
        <w:rPr>
          <w:ins w:id="32" w:date="2017-08-28T14:32:54Z" w:author="蒋维"/>
        </w:rPr>
      </w:pPr>
      <w:ins w:id="33" w:date="2017-08-28T14:32:54Z" w:author="蒋维">
        <w:r>
          <w:rPr>
            <w:rFonts w:ascii="Arial" w:cs="Arial Unicode MS" w:hAnsi="Arial"/>
            <w:rtl w:val="0"/>
            <w:lang w:val="zh-CN" w:eastAsia="zh-CN"/>
          </w:rPr>
          <w:t>1</w:t>
        </w:r>
      </w:ins>
      <w:ins w:id="34" w:date="2017-08-28T14:32:54Z" w:author="蒋维">
        <w:r>
          <w:rPr>
            <w:rFonts w:ascii="Arial Unicode MS" w:cs="Arial Unicode MS" w:hAnsi="Arial Unicode MS" w:eastAsia="Arial Unicode MS" w:hint="eastAsia"/>
            <w:b w:val="0"/>
            <w:bCs w:val="0"/>
            <w:i w:val="0"/>
            <w:iCs w:val="0"/>
            <w:rtl w:val="0"/>
            <w:lang w:val="zh-CN" w:eastAsia="zh-CN"/>
          </w:rPr>
          <w:t>、</w:t>
        </w:r>
      </w:ins>
      <w:ins w:id="35" w:date="2017-08-28T14:32:54Z" w:author="蒋维">
        <w:r>
          <w:rPr>
            <w:rFonts w:ascii="Arial Unicode MS" w:cs="Arial Unicode MS" w:hAnsi="Arial Unicode MS" w:eastAsia="Arial Unicode MS" w:hint="eastAsia"/>
            <w:b w:val="0"/>
            <w:bCs w:val="0"/>
            <w:i w:val="0"/>
            <w:iCs w:val="0"/>
            <w:rtl w:val="0"/>
            <w:lang w:val="zh-CN" w:eastAsia="zh-CN"/>
          </w:rPr>
          <w:t>使用</w:t>
        </w:r>
      </w:ins>
      <w:ins w:id="36" w:date="2017-08-28T14:32:54Z" w:author="蒋维">
        <w:r>
          <w:rPr>
            <w:rFonts w:ascii="Arial" w:cs="Arial Unicode MS" w:hAnsi="Arial"/>
            <w:rtl w:val="0"/>
            <w:lang w:val="zh-CN" w:eastAsia="zh-CN"/>
          </w:rPr>
          <w:t xml:space="preserve">PHP </w:t>
        </w:r>
      </w:ins>
      <w:ins w:id="37" w:date="2017-08-28T14:32:54Z" w:author="蒋维">
        <w:r>
          <w:rPr>
            <w:rFonts w:ascii="Arial Unicode MS" w:cs="Arial Unicode MS" w:hAnsi="Arial Unicode MS" w:eastAsia="Arial Unicode MS" w:hint="eastAsia"/>
            <w:b w:val="0"/>
            <w:bCs w:val="0"/>
            <w:i w:val="0"/>
            <w:iCs w:val="0"/>
            <w:rtl w:val="0"/>
            <w:lang w:val="zh-CN" w:eastAsia="zh-CN"/>
          </w:rPr>
          <w:t>爬虫，获取乐山门户网站的社保信息</w:t>
        </w:r>
      </w:ins>
    </w:p>
    <w:p>
      <w:pPr>
        <w:pStyle w:val="正文（绿盟科技）"/>
        <w:ind w:left="687"/>
        <w:rPr>
          <w:ins w:id="38" w:date="2017-08-28T14:32:54Z" w:author="蒋维"/>
        </w:rPr>
      </w:pPr>
      <w:ins w:id="39" w:date="2017-08-28T14:32:54Z" w:author="蒋维">
        <w:r>
          <w:rPr>
            <w:rFonts w:ascii="Arial" w:cs="Arial Unicode MS" w:hAnsi="Arial"/>
            <w:rtl w:val="0"/>
            <w:lang w:val="zh-CN" w:eastAsia="zh-CN"/>
          </w:rPr>
          <w:t>2</w:t>
        </w:r>
      </w:ins>
      <w:ins w:id="40" w:date="2017-08-28T14:32:54Z" w:author="蒋维">
        <w:r>
          <w:rPr>
            <w:rFonts w:ascii="Arial Unicode MS" w:cs="Arial Unicode MS" w:hAnsi="Arial Unicode MS" w:eastAsia="Arial Unicode MS" w:hint="eastAsia"/>
            <w:b w:val="0"/>
            <w:bCs w:val="0"/>
            <w:i w:val="0"/>
            <w:iCs w:val="0"/>
            <w:rtl w:val="0"/>
            <w:lang w:val="zh-CN" w:eastAsia="zh-CN"/>
          </w:rPr>
          <w:t>、使用</w:t>
        </w:r>
      </w:ins>
      <w:ins w:id="41" w:date="2017-08-28T14:32:54Z" w:author="蒋维">
        <w:r>
          <w:rPr>
            <w:rFonts w:ascii="Arial" w:cs="Arial Unicode MS" w:hAnsi="Arial"/>
            <w:rtl w:val="0"/>
            <w:lang w:val="zh-CN" w:eastAsia="zh-CN"/>
          </w:rPr>
          <w:t>PHP</w:t>
        </w:r>
      </w:ins>
      <w:ins w:id="42" w:date="2017-08-28T14:32:54Z" w:author="蒋维">
        <w:r>
          <w:rPr>
            <w:rFonts w:ascii="Arial Unicode MS" w:cs="Arial Unicode MS" w:hAnsi="Arial Unicode MS" w:eastAsia="Arial Unicode MS" w:hint="eastAsia"/>
            <w:b w:val="0"/>
            <w:bCs w:val="0"/>
            <w:i w:val="0"/>
            <w:iCs w:val="0"/>
            <w:rtl w:val="0"/>
            <w:lang w:val="zh-CN" w:eastAsia="zh-CN"/>
          </w:rPr>
          <w:t>搭建</w:t>
        </w:r>
      </w:ins>
      <w:ins w:id="43" w:date="2017-08-28T14:32:54Z" w:author="蒋维">
        <w:r>
          <w:rPr>
            <w:rFonts w:ascii="Arial" w:cs="Arial Unicode MS" w:hAnsi="Arial"/>
            <w:rtl w:val="0"/>
            <w:lang w:val="zh-CN" w:eastAsia="zh-CN"/>
          </w:rPr>
          <w:t>Web</w:t>
        </w:r>
      </w:ins>
      <w:ins w:id="44" w:date="2017-08-28T14:32:54Z" w:author="蒋维">
        <w:r>
          <w:rPr>
            <w:rFonts w:ascii="Arial Unicode MS" w:cs="Arial Unicode MS" w:hAnsi="Arial Unicode MS" w:eastAsia="Arial Unicode MS" w:hint="eastAsia"/>
            <w:b w:val="0"/>
            <w:bCs w:val="0"/>
            <w:i w:val="0"/>
            <w:iCs w:val="0"/>
            <w:rtl w:val="0"/>
            <w:lang w:val="zh-CN" w:eastAsia="zh-CN"/>
          </w:rPr>
          <w:t>后台网站，实现后台业务逻辑</w:t>
        </w:r>
      </w:ins>
    </w:p>
    <w:p>
      <w:pPr>
        <w:pStyle w:val="正文（绿盟科技）"/>
        <w:ind w:left="687"/>
        <w:rPr>
          <w:ins w:id="45" w:date="2017-08-28T14:32:54Z" w:author="蒋维"/>
        </w:rPr>
      </w:pPr>
      <w:ins w:id="46" w:date="2017-08-28T14:32:54Z" w:author="蒋维">
        <w:r>
          <w:rPr>
            <w:rFonts w:ascii="Arial" w:cs="Arial Unicode MS" w:hAnsi="Arial"/>
            <w:rtl w:val="0"/>
            <w:lang w:val="zh-CN" w:eastAsia="zh-CN"/>
          </w:rPr>
          <w:t>3</w:t>
        </w:r>
      </w:ins>
      <w:ins w:id="47" w:date="2017-08-28T14:32:54Z" w:author="蒋维">
        <w:r>
          <w:rPr>
            <w:rFonts w:ascii="Arial Unicode MS" w:cs="Arial Unicode MS" w:hAnsi="Arial Unicode MS" w:eastAsia="Arial Unicode MS" w:hint="eastAsia"/>
            <w:b w:val="0"/>
            <w:bCs w:val="0"/>
            <w:i w:val="0"/>
            <w:iCs w:val="0"/>
            <w:rtl w:val="0"/>
            <w:lang w:val="zh-CN" w:eastAsia="zh-CN"/>
          </w:rPr>
          <w:t>、使用</w:t>
        </w:r>
      </w:ins>
      <w:ins w:id="48" w:date="2017-08-28T14:32:54Z" w:author="蒋维">
        <w:r>
          <w:rPr>
            <w:rFonts w:ascii="Arial" w:cs="Arial Unicode MS" w:hAnsi="Arial"/>
            <w:rtl w:val="0"/>
            <w:lang w:val="zh-CN" w:eastAsia="zh-CN"/>
          </w:rPr>
          <w:t>Bootstrap</w:t>
        </w:r>
      </w:ins>
      <w:ins w:id="49" w:date="2017-08-28T14:32:54Z" w:author="蒋维">
        <w:r>
          <w:rPr>
            <w:rFonts w:ascii="Arial Unicode MS" w:cs="Arial Unicode MS" w:hAnsi="Arial Unicode MS" w:eastAsia="Arial Unicode MS" w:hint="eastAsia"/>
            <w:b w:val="0"/>
            <w:bCs w:val="0"/>
            <w:i w:val="0"/>
            <w:iCs w:val="0"/>
            <w:rtl w:val="0"/>
            <w:lang w:val="zh-CN" w:eastAsia="zh-CN"/>
          </w:rPr>
          <w:t>和</w:t>
        </w:r>
      </w:ins>
      <w:ins w:id="50" w:date="2017-08-28T14:32:54Z" w:author="蒋维">
        <w:r>
          <w:rPr>
            <w:rFonts w:ascii="Arial" w:cs="Arial Unicode MS" w:hAnsi="Arial"/>
            <w:rtl w:val="0"/>
            <w:lang w:val="zh-CN" w:eastAsia="zh-CN"/>
          </w:rPr>
          <w:t>jQuery</w:t>
        </w:r>
      </w:ins>
      <w:ins w:id="51" w:date="2017-08-28T14:32:54Z" w:author="蒋维">
        <w:r>
          <w:rPr>
            <w:rFonts w:ascii="Arial Unicode MS" w:cs="Arial Unicode MS" w:hAnsi="Arial Unicode MS" w:eastAsia="Arial Unicode MS" w:hint="eastAsia"/>
            <w:b w:val="0"/>
            <w:bCs w:val="0"/>
            <w:i w:val="0"/>
            <w:iCs w:val="0"/>
            <w:rtl w:val="0"/>
            <w:lang w:val="zh-CN" w:eastAsia="zh-CN"/>
          </w:rPr>
          <w:t>实现前端界面设计</w:t>
        </w:r>
      </w:ins>
    </w:p>
    <w:p>
      <w:pPr>
        <w:pStyle w:val="正文（绿盟科技）"/>
        <w:ind w:left="687"/>
      </w:pPr>
      <w:ins w:id="52" w:date="2017-08-28T14:32:54Z" w:author="蒋维">
        <w:r>
          <w:rPr>
            <w:rFonts w:ascii="Arial" w:cs="Arial Unicode MS" w:hAnsi="Arial"/>
            <w:rtl w:val="0"/>
            <w:lang w:val="zh-CN" w:eastAsia="zh-CN"/>
          </w:rPr>
          <w:t>4</w:t>
        </w:r>
      </w:ins>
      <w:ins w:id="53" w:date="2017-08-28T14:32:54Z" w:author="蒋维">
        <w:r>
          <w:rPr>
            <w:rFonts w:ascii="Arial Unicode MS" w:cs="Arial Unicode MS" w:hAnsi="Arial Unicode MS" w:eastAsia="Arial Unicode MS" w:hint="eastAsia"/>
            <w:b w:val="0"/>
            <w:bCs w:val="0"/>
            <w:i w:val="0"/>
            <w:iCs w:val="0"/>
            <w:rtl w:val="0"/>
            <w:lang w:val="zh-CN" w:eastAsia="zh-CN"/>
          </w:rPr>
          <w:t>、使用文件存储，作为中间信号通信</w:t>
        </w:r>
      </w:ins>
    </w:p>
    <w:p>
      <w:pPr>
        <w:pStyle w:val="Normal.0"/>
        <w:widowControl w:val="1"/>
        <w:spacing w:line="300" w:lineRule="auto"/>
        <w:jc w:val="center"/>
        <w:rPr>
          <w:rFonts w:ascii="Arial" w:cs="Arial" w:hAnsi="Arial" w:eastAsia="Arial"/>
          <w:kern w:val="0"/>
        </w:rPr>
      </w:pPr>
    </w:p>
    <w:p>
      <w:pPr>
        <w:pStyle w:val="标题 3（绿盟科技）"/>
        <w:numPr>
          <w:ilvl w:val="2"/>
          <w:numId w:val="2"/>
        </w:numPr>
        <w:rPr>
          <w:lang w:val="zh-TW" w:eastAsia="zh-TW"/>
        </w:rPr>
      </w:pPr>
      <w:r>
        <w:rPr>
          <w:rFonts w:ascii="黑体" w:cs="黑体" w:hAnsi="黑体" w:eastAsia="黑体"/>
          <w:rtl w:val="0"/>
          <w:lang w:val="zh-TW" w:eastAsia="zh-TW"/>
        </w:rPr>
        <w:t>业务网络结构</w:t>
      </w:r>
    </w:p>
    <w:p>
      <w:pPr>
        <w:pStyle w:val="正文（绿盟科技）"/>
        <w:jc w:val="center"/>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184059</wp:posOffset>
            </wp:positionV>
            <wp:extent cx="5270500" cy="3586489"/>
            <wp:effectExtent l="0" t="0" r="0" b="0"/>
            <wp:wrapThrough wrapText="bothSides" distL="152400" distR="152400">
              <wp:wrapPolygon edited="1">
                <wp:start x="1865" y="2577"/>
                <wp:lineTo x="1865" y="10471"/>
                <wp:lineTo x="5521" y="10526"/>
                <wp:lineTo x="5559" y="12390"/>
                <wp:lineTo x="9476" y="12390"/>
                <wp:lineTo x="9476" y="12171"/>
                <wp:lineTo x="10035" y="12499"/>
                <wp:lineTo x="9476" y="12719"/>
                <wp:lineTo x="9476" y="12499"/>
                <wp:lineTo x="5559" y="12499"/>
                <wp:lineTo x="5521" y="14363"/>
                <wp:lineTo x="1791" y="14363"/>
                <wp:lineTo x="1791" y="10526"/>
                <wp:lineTo x="1865" y="10471"/>
                <wp:lineTo x="1865" y="2577"/>
                <wp:lineTo x="11938" y="2577"/>
                <wp:lineTo x="18578" y="2631"/>
                <wp:lineTo x="18578" y="4221"/>
                <wp:lineTo x="19511" y="4550"/>
                <wp:lineTo x="20220" y="5592"/>
                <wp:lineTo x="20444" y="6634"/>
                <wp:lineTo x="20332" y="8114"/>
                <wp:lineTo x="19921" y="9046"/>
                <wp:lineTo x="19250" y="9704"/>
                <wp:lineTo x="18504" y="9825"/>
                <wp:lineTo x="18504" y="9923"/>
                <wp:lineTo x="18727" y="10745"/>
                <wp:lineTo x="18578" y="10745"/>
                <wp:lineTo x="18578" y="16008"/>
                <wp:lineTo x="20406" y="16063"/>
                <wp:lineTo x="20406" y="19901"/>
                <wp:lineTo x="16676" y="19901"/>
                <wp:lineTo x="16676" y="16063"/>
                <wp:lineTo x="18504" y="16008"/>
                <wp:lineTo x="18504" y="10745"/>
                <wp:lineTo x="18354" y="10636"/>
                <wp:lineTo x="18504" y="9923"/>
                <wp:lineTo x="18504" y="9825"/>
                <wp:lineTo x="18242" y="9868"/>
                <wp:lineTo x="17384" y="9375"/>
                <wp:lineTo x="16825" y="8497"/>
                <wp:lineTo x="16601" y="7456"/>
                <wp:lineTo x="16713" y="5976"/>
                <wp:lineTo x="17123" y="5044"/>
                <wp:lineTo x="17795" y="4386"/>
                <wp:lineTo x="18466" y="4221"/>
                <wp:lineTo x="18466" y="2686"/>
                <wp:lineTo x="16004" y="2686"/>
                <wp:lineTo x="16004" y="6798"/>
                <wp:lineTo x="16564" y="7127"/>
                <wp:lineTo x="16004" y="7346"/>
                <wp:lineTo x="16004" y="7127"/>
                <wp:lineTo x="15295" y="7127"/>
                <wp:lineTo x="15295" y="17927"/>
                <wp:lineTo x="16041" y="17927"/>
                <wp:lineTo x="16116" y="17708"/>
                <wp:lineTo x="16601" y="18037"/>
                <wp:lineTo x="16041" y="18256"/>
                <wp:lineTo x="16041" y="18037"/>
                <wp:lineTo x="15221" y="18037"/>
                <wp:lineTo x="15221" y="12499"/>
                <wp:lineTo x="13878" y="12499"/>
                <wp:lineTo x="13840" y="14363"/>
                <wp:lineTo x="10110" y="14363"/>
                <wp:lineTo x="10110" y="10526"/>
                <wp:lineTo x="13840" y="10526"/>
                <wp:lineTo x="13878" y="12390"/>
                <wp:lineTo x="15183" y="12390"/>
                <wp:lineTo x="15221" y="7017"/>
                <wp:lineTo x="16004" y="7017"/>
                <wp:lineTo x="16004" y="6798"/>
                <wp:lineTo x="16004" y="2686"/>
                <wp:lineTo x="12012" y="2686"/>
                <wp:lineTo x="12012" y="9594"/>
                <wp:lineTo x="12162" y="9704"/>
                <wp:lineTo x="11938" y="10416"/>
                <wp:lineTo x="11789" y="9594"/>
                <wp:lineTo x="11938" y="9594"/>
                <wp:lineTo x="11938" y="2577"/>
                <wp:lineTo x="1865" y="2577"/>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png"/>
                    <pic:cNvPicPr>
                      <a:picLocks noChangeAspect="1"/>
                    </pic:cNvPicPr>
                  </pic:nvPicPr>
                  <pic:blipFill>
                    <a:blip r:embed="rId4">
                      <a:extLst/>
                    </a:blip>
                    <a:stretch>
                      <a:fillRect/>
                    </a:stretch>
                  </pic:blipFill>
                  <pic:spPr>
                    <a:xfrm>
                      <a:off x="0" y="0"/>
                      <a:ext cx="5270500" cy="3586489"/>
                    </a:xfrm>
                    <a:prstGeom prst="rect">
                      <a:avLst/>
                    </a:prstGeom>
                    <a:ln w="12700" cap="flat">
                      <a:noFill/>
                      <a:miter lim="400000"/>
                    </a:ln>
                    <a:effectLst/>
                  </pic:spPr>
                </pic:pic>
              </a:graphicData>
            </a:graphic>
          </wp:anchor>
        </w:drawing>
      </w:r>
    </w:p>
    <w:p>
      <w:pPr>
        <w:pStyle w:val="正文（绿盟科技）"/>
      </w:pPr>
    </w:p>
    <w:p>
      <w:pPr>
        <w:pStyle w:val="标题 3（绿盟科技）"/>
        <w:numPr>
          <w:ilvl w:val="2"/>
          <w:numId w:val="2"/>
        </w:numPr>
        <w:rPr>
          <w:lang w:val="zh-TW" w:eastAsia="zh-TW"/>
        </w:rPr>
      </w:pPr>
      <w:r>
        <w:rPr>
          <w:rFonts w:ascii="黑体" w:cs="黑体" w:hAnsi="黑体" w:eastAsia="黑体"/>
          <w:rtl w:val="0"/>
          <w:lang w:val="zh-TW" w:eastAsia="zh-TW"/>
        </w:rPr>
        <w:t>业务订购</w:t>
      </w:r>
      <w:r>
        <w:rPr>
          <w:rFonts w:ascii="Arial" w:hAnsi="Arial"/>
          <w:rtl w:val="0"/>
          <w:lang w:val="en-US"/>
        </w:rPr>
        <w:t>/</w:t>
      </w:r>
      <w:r>
        <w:rPr>
          <w:rFonts w:ascii="黑体" w:cs="黑体" w:hAnsi="黑体" w:eastAsia="黑体"/>
          <w:rtl w:val="0"/>
          <w:lang w:val="zh-TW" w:eastAsia="zh-TW"/>
        </w:rPr>
        <w:t>退订流程</w:t>
      </w:r>
    </w:p>
    <w:p>
      <w:pPr>
        <w:pStyle w:val="标题 3（绿盟科技）"/>
        <w:numPr>
          <w:ilvl w:val="2"/>
          <w:numId w:val="2"/>
        </w:numPr>
        <w:rPr>
          <w:lang w:val="zh-TW" w:eastAsia="zh-TW"/>
        </w:rPr>
      </w:pPr>
      <w:r>
        <w:rPr>
          <w:rFonts w:ascii="黑体" w:cs="黑体" w:hAnsi="黑体" w:eastAsia="黑体"/>
          <w:rtl w:val="0"/>
          <w:lang w:val="zh-TW" w:eastAsia="zh-TW"/>
        </w:rPr>
        <w:t>主要功能实现流程</w:t>
      </w:r>
    </w:p>
    <w:p>
      <w:pPr>
        <w:pStyle w:val="标题 2（绿盟科技）"/>
        <w:numPr>
          <w:ilvl w:val="1"/>
          <w:numId w:val="2"/>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用户及市场情况</w:t>
      </w:r>
    </w:p>
    <w:p>
      <w:pPr>
        <w:pStyle w:val="标题 1（绿盟科技）"/>
        <w:numPr>
          <w:ilvl w:val="0"/>
          <w:numId w:val="2"/>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安全评估情况</w:t>
      </w:r>
    </w:p>
    <w:p>
      <w:pPr>
        <w:pStyle w:val="标题 2（绿盟科技）"/>
        <w:numPr>
          <w:ilvl w:val="1"/>
          <w:numId w:val="2"/>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安全评估情况概述</w:t>
      </w:r>
    </w:p>
    <w:p>
      <w:pPr>
        <w:pStyle w:val="标题 2（绿盟科技）"/>
        <w:numPr>
          <w:ilvl w:val="1"/>
          <w:numId w:val="2"/>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评估人员组成</w:t>
      </w:r>
    </w:p>
    <w:p>
      <w:pPr>
        <w:pStyle w:val="标题 2（绿盟科技）"/>
        <w:numPr>
          <w:ilvl w:val="1"/>
          <w:numId w:val="3"/>
        </w:numPr>
        <w:bidi w:val="0"/>
        <w:ind w:right="0"/>
        <w:jc w:val="left"/>
        <w:rPr>
          <w:rFonts w:ascii="微软雅黑" w:cs="微软雅黑" w:hAnsi="微软雅黑" w:eastAsia="微软雅黑"/>
          <w:sz w:val="24"/>
          <w:szCs w:val="24"/>
          <w:rtl w:val="0"/>
          <w:lang w:val="zh-TW" w:eastAsia="zh-TW"/>
        </w:rPr>
      </w:pPr>
      <w:r>
        <w:rPr>
          <w:rFonts w:ascii="微软雅黑" w:cs="微软雅黑" w:hAnsi="微软雅黑" w:eastAsia="微软雅黑"/>
          <w:sz w:val="32"/>
          <w:szCs w:val="32"/>
          <w:rtl w:val="0"/>
          <w:lang w:val="zh-TW" w:eastAsia="zh-TW"/>
        </w:rPr>
        <w:t>评估实施流程</w:t>
      </w:r>
    </w:p>
    <w:p>
      <w:pPr>
        <w:pStyle w:val="标题 2（绿盟科技）"/>
        <w:numPr>
          <w:ilvl w:val="1"/>
          <w:numId w:val="2"/>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评估结果</w:t>
      </w:r>
    </w:p>
    <w:p>
      <w:pPr>
        <w:pStyle w:val="标题 3（绿盟科技）"/>
        <w:numPr>
          <w:ilvl w:val="2"/>
          <w:numId w:val="2"/>
        </w:numPr>
        <w:rPr>
          <w:lang w:val="zh-TW" w:eastAsia="zh-TW"/>
        </w:rPr>
      </w:pPr>
      <w:r>
        <w:rPr>
          <w:rFonts w:ascii="黑体" w:cs="黑体" w:hAnsi="黑体" w:eastAsia="黑体"/>
          <w:rtl w:val="0"/>
          <w:lang w:val="zh-TW" w:eastAsia="zh-TW"/>
        </w:rPr>
        <w:t>业务应用安全</w:t>
      </w:r>
    </w:p>
    <w:tbl>
      <w:tblPr>
        <w:tblW w:w="6735" w:type="dxa"/>
        <w:jc w:val="left"/>
        <w:tblInd w:w="2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16"/>
        <w:gridCol w:w="1620"/>
        <w:gridCol w:w="1349"/>
        <w:gridCol w:w="2550"/>
      </w:tblGrid>
      <w:tr>
        <w:tblPrEx>
          <w:shd w:val="clear" w:color="auto" w:fill="ced7e7"/>
        </w:tblPrEx>
        <w:trPr>
          <w:trHeight w:val="455"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评分点</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指标</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评估意见</w:t>
            </w: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研判依据</w:t>
            </w:r>
          </w:p>
        </w:tc>
      </w:tr>
      <w:tr>
        <w:tblPrEx>
          <w:shd w:val="clear" w:color="auto" w:fill="ced7e7"/>
        </w:tblPrEx>
        <w:trPr>
          <w:trHeight w:val="455" w:hRule="atLeast"/>
        </w:trPr>
        <w:tc>
          <w:tcPr>
            <w:tcW w:type="dxa" w:w="121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用户</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用户规模</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55" w:hRule="atLeast"/>
        </w:trPr>
        <w:tc>
          <w:tcPr>
            <w:tcW w:type="dxa" w:w="12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用户类型</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55" w:hRule="atLeast"/>
        </w:trPr>
        <w:tc>
          <w:tcPr>
            <w:tcW w:type="dxa" w:w="12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用户相关性</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70" w:hRule="atLeast"/>
        </w:trPr>
        <w:tc>
          <w:tcPr>
            <w:tcW w:type="dxa" w:w="12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用户身份信息真实性</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70" w:hRule="atLeast"/>
        </w:trPr>
        <w:tc>
          <w:tcPr>
            <w:tcW w:type="dxa" w:w="12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用户身份信息保护</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70" w:hRule="atLeast"/>
        </w:trPr>
        <w:tc>
          <w:tcPr>
            <w:tcW w:type="dxa" w:w="121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信息内容</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信息内容可审核性</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55" w:hRule="atLeast"/>
        </w:trPr>
        <w:tc>
          <w:tcPr>
            <w:tcW w:type="dxa" w:w="12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信息内容多样性</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55" w:hRule="atLeast"/>
        </w:trPr>
        <w:tc>
          <w:tcPr>
            <w:tcW w:type="dxa" w:w="12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信息内容相关性</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55" w:hRule="atLeast"/>
        </w:trPr>
        <w:tc>
          <w:tcPr>
            <w:tcW w:type="dxa" w:w="121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信息载体</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信息呈现方式</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55" w:hRule="atLeast"/>
        </w:trPr>
        <w:tc>
          <w:tcPr>
            <w:tcW w:type="dxa" w:w="12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语言类型</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64" w:hRule="atLeast"/>
        </w:trPr>
        <w:tc>
          <w:tcPr>
            <w:tcW w:type="dxa" w:w="121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信息生成</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信息源</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64" w:hRule="atLeast"/>
        </w:trPr>
        <w:tc>
          <w:tcPr>
            <w:tcW w:type="dxa" w:w="12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信息产生方式</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64" w:hRule="atLeast"/>
        </w:trPr>
        <w:tc>
          <w:tcPr>
            <w:tcW w:type="dxa" w:w="121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信息传播</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信息传播方式</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64" w:hRule="atLeast"/>
        </w:trPr>
        <w:tc>
          <w:tcPr>
            <w:tcW w:type="dxa" w:w="12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通信媒介</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64" w:hRule="atLeast"/>
        </w:trPr>
        <w:tc>
          <w:tcPr>
            <w:tcW w:type="dxa" w:w="121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信息传递实时性</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64"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信息接收</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信息收取方式</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570" w:hRule="atLeast"/>
        </w:trPr>
        <w:tc>
          <w:tcPr>
            <w:tcW w:type="dxa" w:w="12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信息留存</w:t>
            </w:r>
          </w:p>
        </w:tc>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用户留存使用日志记录</w:t>
            </w:r>
          </w:p>
        </w:tc>
        <w:tc>
          <w:tcPr>
            <w:tcW w:type="dxa" w:w="1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标题 3（绿盟科技）"/>
        <w:numPr>
          <w:ilvl w:val="2"/>
          <w:numId w:val="4"/>
        </w:numPr>
        <w:spacing w:line="240" w:lineRule="auto"/>
        <w:rPr>
          <w:lang w:val="zh-TW" w:eastAsia="zh-TW"/>
        </w:rPr>
      </w:pPr>
    </w:p>
    <w:p>
      <w:pPr>
        <w:pStyle w:val="标题 3（绿盟科技）"/>
        <w:numPr>
          <w:ilvl w:val="2"/>
          <w:numId w:val="5"/>
        </w:numPr>
        <w:bidi w:val="0"/>
        <w:ind w:right="0"/>
        <w:jc w:val="left"/>
        <w:rPr>
          <w:rFonts w:ascii="微软雅黑" w:cs="微软雅黑" w:hAnsi="微软雅黑" w:eastAsia="微软雅黑"/>
          <w:sz w:val="24"/>
          <w:szCs w:val="24"/>
          <w:rtl w:val="0"/>
          <w:lang w:val="zh-TW" w:eastAsia="zh-TW"/>
        </w:rPr>
      </w:pPr>
      <w:r>
        <w:rPr>
          <w:rFonts w:ascii="黑体" w:cs="黑体" w:hAnsi="黑体" w:eastAsia="黑体"/>
          <w:sz w:val="30"/>
          <w:szCs w:val="30"/>
          <w:rtl w:val="0"/>
          <w:lang w:val="zh-TW" w:eastAsia="zh-TW"/>
        </w:rPr>
        <w:t>业务平台安全</w:t>
      </w:r>
    </w:p>
    <w:tbl>
      <w:tblPr>
        <w:tblW w:w="8365" w:type="dxa"/>
        <w:jc w:val="left"/>
        <w:tblInd w:w="2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23"/>
        <w:gridCol w:w="2122"/>
        <w:gridCol w:w="1134"/>
        <w:gridCol w:w="3686"/>
      </w:tblGrid>
      <w:tr>
        <w:tblPrEx>
          <w:shd w:val="clear" w:color="auto" w:fill="ced7e7"/>
        </w:tblPrEx>
        <w:trPr>
          <w:trHeight w:val="330" w:hRule="atLeast"/>
        </w:trPr>
        <w:tc>
          <w:tcPr>
            <w:tcW w:type="dxa" w:w="1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评分点</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指标</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评估意见</w:t>
            </w: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研判依据</w:t>
            </w:r>
          </w:p>
        </w:tc>
      </w:tr>
      <w:tr>
        <w:tblPrEx>
          <w:shd w:val="clear" w:color="auto" w:fill="ced7e7"/>
        </w:tblPrEx>
        <w:trPr>
          <w:trHeight w:val="570" w:hRule="atLeast"/>
        </w:trPr>
        <w:tc>
          <w:tcPr>
            <w:tcW w:type="dxa" w:w="1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设备位置分布</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服务器、机房或节点的地理位置分布</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55" w:hRule="atLeast"/>
        </w:trPr>
        <w:tc>
          <w:tcPr>
            <w:tcW w:type="dxa" w:w="1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资源调度方式</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资源调度方式</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55" w:hRule="atLeast"/>
        </w:trPr>
        <w:tc>
          <w:tcPr>
            <w:tcW w:type="dxa" w:w="142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业务合作</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合作方式的合规性</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55" w:hRule="atLeast"/>
        </w:trPr>
        <w:tc>
          <w:tcPr>
            <w:tcW w:type="dxa" w:w="14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shd w:val="clear" w:color="auto" w:fill="ffff00"/>
                <w:rtl w:val="0"/>
                <w:lang w:val="zh-TW" w:eastAsia="zh-TW"/>
              </w:rPr>
              <w:t>合作企业的安全能力</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80" w:hRule="atLeast"/>
        </w:trPr>
        <w:tc>
          <w:tcPr>
            <w:tcW w:type="dxa" w:w="1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开放接口</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是否提供第三方</w:t>
            </w:r>
            <w:r>
              <w:rPr>
                <w:rFonts w:ascii="宋体" w:cs="宋体" w:hAnsi="宋体" w:eastAsia="宋体"/>
                <w:kern w:val="0"/>
                <w:sz w:val="20"/>
                <w:szCs w:val="20"/>
                <w:rtl w:val="0"/>
                <w:lang w:val="en-US"/>
              </w:rPr>
              <w:t>API</w:t>
            </w:r>
            <w:r>
              <w:rPr>
                <w:rFonts w:ascii="宋体" w:cs="宋体" w:hAnsi="宋体" w:eastAsia="宋体"/>
                <w:kern w:val="0"/>
                <w:sz w:val="20"/>
                <w:szCs w:val="20"/>
                <w:rtl w:val="0"/>
                <w:lang w:val="zh-TW" w:eastAsia="zh-TW"/>
              </w:rPr>
              <w:t>接口</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标题 3（绿盟科技）"/>
        <w:numPr>
          <w:ilvl w:val="2"/>
          <w:numId w:val="6"/>
        </w:numPr>
        <w:spacing w:line="240" w:lineRule="auto"/>
        <w:rPr>
          <w:lang w:val="zh-TW" w:eastAsia="zh-TW"/>
        </w:rPr>
      </w:pPr>
    </w:p>
    <w:p>
      <w:pPr>
        <w:pStyle w:val="标题 3（绿盟科技）"/>
        <w:numPr>
          <w:ilvl w:val="2"/>
          <w:numId w:val="7"/>
        </w:numPr>
        <w:rPr>
          <w:lang w:val="zh-TW" w:eastAsia="zh-TW"/>
        </w:rPr>
      </w:pPr>
      <w:r>
        <w:rPr>
          <w:rFonts w:ascii="黑体" w:cs="黑体" w:hAnsi="黑体" w:eastAsia="黑体"/>
          <w:rtl w:val="0"/>
          <w:lang w:val="zh-TW" w:eastAsia="zh-TW"/>
        </w:rPr>
        <w:t>业务规范安全</w:t>
      </w:r>
    </w:p>
    <w:tbl>
      <w:tblPr>
        <w:tblW w:w="8365" w:type="dxa"/>
        <w:jc w:val="left"/>
        <w:tblInd w:w="2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23"/>
        <w:gridCol w:w="2122"/>
        <w:gridCol w:w="1134"/>
        <w:gridCol w:w="3686"/>
      </w:tblGrid>
      <w:tr>
        <w:tblPrEx>
          <w:shd w:val="clear" w:color="auto" w:fill="ced7e7"/>
        </w:tblPrEx>
        <w:trPr>
          <w:trHeight w:val="330" w:hRule="atLeast"/>
        </w:trPr>
        <w:tc>
          <w:tcPr>
            <w:tcW w:type="dxa" w:w="1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评分点</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指标</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评估意见</w:t>
            </w: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研判依据</w:t>
            </w:r>
          </w:p>
        </w:tc>
      </w:tr>
      <w:tr>
        <w:tblPrEx>
          <w:shd w:val="clear" w:color="auto" w:fill="ced7e7"/>
        </w:tblPrEx>
        <w:trPr>
          <w:trHeight w:val="1410" w:hRule="atLeast"/>
        </w:trPr>
        <w:tc>
          <w:tcPr>
            <w:tcW w:type="dxa" w:w="1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pPr>
            <w:r>
              <w:rPr>
                <w:rFonts w:ascii="宋体" w:cs="宋体" w:hAnsi="宋体" w:eastAsia="宋体"/>
                <w:kern w:val="0"/>
                <w:sz w:val="20"/>
                <w:szCs w:val="20"/>
                <w:rtl w:val="0"/>
                <w:lang w:val="zh-TW" w:eastAsia="zh-TW"/>
              </w:rPr>
              <w:t>用户信息管理</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用户信息泄露风险</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hint="eastAsia"/>
                <w:i w:val="1"/>
                <w:iCs w:val="1"/>
                <w:kern w:val="2"/>
                <w:sz w:val="20"/>
                <w:szCs w:val="20"/>
                <w:rtl w:val="0"/>
                <w:lang w:val="zh-TW" w:eastAsia="zh-TW"/>
              </w:rPr>
              <w:t>备注：一旦用户个人信息保护不力发生泄漏，则可能导致相关精准个人信息被诈骗份子利用进而实施精准诈骗，此项的研判依据是企业具备哪些用户个人信息保护管理机制和技术措施</w:t>
            </w:r>
          </w:p>
        </w:tc>
      </w:tr>
      <w:tr>
        <w:tblPrEx>
          <w:shd w:val="clear" w:color="auto" w:fill="ced7e7"/>
        </w:tblPrEx>
        <w:trPr>
          <w:trHeight w:val="3090" w:hRule="atLeast"/>
        </w:trPr>
        <w:tc>
          <w:tcPr>
            <w:tcW w:type="dxa" w:w="14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业务逻辑安全</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业务逻辑漏洞风险</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i w:val="1"/>
                <w:iCs w:val="1"/>
                <w:kern w:val="2"/>
                <w:sz w:val="20"/>
                <w:szCs w:val="20"/>
                <w:rtl w:val="0"/>
                <w:lang w:val="zh-TW" w:eastAsia="zh-TW"/>
              </w:rPr>
              <w:t>备注：以一卡多号、短信营业厅、网上营业厅等未代表的电信业务在业务模式、机制流程等方面存在的安全漏洞，如业务流程不完善、未实施二次确认机制、短信验证码下发环节用户安全提醒不完善、业务登录提示不足等，有可能被诈骗份子利用设计各种诈骗场景脚本、冒充用户实施诈骗。此项的研判依据是企业对以上业务在业务模式、机制流程等方面配套了哪些管控措施业务逻辑漏洞检测机制和和相应应急措施</w:t>
            </w:r>
          </w:p>
        </w:tc>
      </w:tr>
      <w:tr>
        <w:tblPrEx>
          <w:shd w:val="clear" w:color="auto" w:fill="ced7e7"/>
        </w:tblPrEx>
        <w:trPr>
          <w:trHeight w:val="7010" w:hRule="atLeast"/>
        </w:trPr>
        <w:tc>
          <w:tcPr>
            <w:tcW w:type="dxa" w:w="142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通讯信息管理</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基础电信业务的诈骗电话、诈骗短信传播风险</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i w:val="1"/>
                <w:iCs w:val="1"/>
                <w:kern w:val="0"/>
                <w:sz w:val="20"/>
                <w:szCs w:val="20"/>
                <w:rtl w:val="0"/>
                <w:lang w:val="zh-TW" w:eastAsia="zh-TW"/>
              </w:rPr>
              <w:t>备注：对于电话卡、语音专线、数据专线短信端口、</w:t>
            </w:r>
            <w:r>
              <w:rPr>
                <w:rFonts w:ascii="宋体" w:cs="宋体" w:hAnsi="宋体" w:eastAsia="宋体"/>
                <w:i w:val="1"/>
                <w:iCs w:val="1"/>
                <w:kern w:val="0"/>
                <w:sz w:val="20"/>
                <w:szCs w:val="20"/>
                <w:rtl w:val="0"/>
                <w:lang w:val="en-US"/>
              </w:rPr>
              <w:t>400</w:t>
            </w:r>
            <w:r>
              <w:rPr>
                <w:rFonts w:ascii="宋体" w:cs="宋体" w:hAnsi="宋体" w:eastAsia="宋体"/>
                <w:i w:val="1"/>
                <w:iCs w:val="1"/>
                <w:kern w:val="0"/>
                <w:sz w:val="20"/>
                <w:szCs w:val="20"/>
                <w:rtl w:val="0"/>
                <w:lang w:val="zh-TW" w:eastAsia="zh-TW"/>
              </w:rPr>
              <w:t>、一号通、商务总机、融合通信等基础电信业务，如果企业事前、事中业务规范管理存在漏洞或技术管控手段建设不足，如违规为个人用户办理业务、用户资质审核不严、代理渠道管理薄弱、语音专线未实施主叫鉴权或呼叫转移管控不力、外呼管理不严、业务落地号码管理薄弱、业务使用复核监测不足、异常行为用户监测管控、不良呼叫号码监测处置能力不足等，则相关电信线路、业务资源极有可能被诈骗份子获取和利用，产生违法使用、违规外呼、呼叫频次异常、私自改变业务使用用途等违法违规业务使用行为，通过利用改号软件修改主叫号码、设置主叫号码为空号或禁显、利用真实号码拨打电话、发送短信等具体通讯联络方式实施电话诈骗、短信诈骗。此项的研判依据是企业针对上述业务，企业在事前、事中业务规范管理方面，配套了上述哪些管理手段，是否还存在规范管理漏洞；在技术管控手段建设方面，配套了上述哪些技术管控手段，是否还存在手段建设不足</w:t>
            </w:r>
          </w:p>
        </w:tc>
      </w:tr>
      <w:tr>
        <w:tblPrEx>
          <w:shd w:val="clear" w:color="auto" w:fill="ced7e7"/>
        </w:tblPrEx>
        <w:trPr>
          <w:trHeight w:val="3930" w:hRule="atLeast"/>
        </w:trPr>
        <w:tc>
          <w:tcPr>
            <w:tcW w:type="dxa" w:w="14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互联网业务的通讯信息诈骗违法信息传播风险</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left"/>
            </w:pPr>
            <w:r>
              <w:rPr>
                <w:rFonts w:ascii="宋体" w:cs="宋体" w:hAnsi="宋体" w:eastAsia="宋体" w:hint="eastAsia"/>
                <w:i w:val="1"/>
                <w:iCs w:val="1"/>
                <w:kern w:val="0"/>
                <w:sz w:val="20"/>
                <w:szCs w:val="20"/>
                <w:shd w:val="clear" w:color="auto" w:fill="ffff00"/>
                <w:rtl w:val="0"/>
                <w:lang w:val="zh-TW" w:eastAsia="zh-TW"/>
              </w:rPr>
              <w:t>备注：即时通信、搜索引擎、手机应用、软件商城、电商平台、社交平台、网站页面等互联网业务，有可能成为不法分子进行个人信息贩卖、获取诈骗实施软件和工具（改号软件、诈骗脚本写作方法、非法买卖电话卡、买卖银行卡、身份证识别设备破解软件、虚拟交易软件、相关木马病毒等）、雇佣人员（写作诈骗脚本、发送伪基站信息、拨打电话、转账取款、专业洗钱等）、交流教唆通讯信息诈骗等的渠道途径。此项研判依据是企业针对上述违法信息的发布、传播等，在审核、监测、阻断等环节配套了哪些管理和技术管控手段</w:t>
            </w:r>
            <w:r>
              <w:rPr>
                <w:rFonts w:ascii="宋体" w:cs="宋体" w:hAnsi="宋体" w:eastAsia="宋体"/>
                <w:kern w:val="0"/>
                <w:sz w:val="20"/>
                <w:szCs w:val="20"/>
                <w:shd w:val="clear" w:color="auto" w:fill="ffff00"/>
                <w:rtl w:val="0"/>
                <w:lang w:val="zh-TW" w:eastAsia="zh-TW"/>
              </w:rPr>
              <w:t>。</w:t>
            </w:r>
          </w:p>
        </w:tc>
      </w:tr>
      <w:tr>
        <w:tblPrEx>
          <w:shd w:val="clear" w:color="auto" w:fill="ced7e7"/>
        </w:tblPrEx>
        <w:trPr>
          <w:trHeight w:val="1970" w:hRule="atLeast"/>
        </w:trPr>
        <w:tc>
          <w:tcPr>
            <w:tcW w:type="dxa" w:w="142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left"/>
            </w:pPr>
            <w:r>
              <w:rPr>
                <w:rFonts w:ascii="宋体" w:cs="宋体" w:hAnsi="宋体" w:eastAsia="宋体"/>
                <w:kern w:val="0"/>
                <w:sz w:val="20"/>
                <w:szCs w:val="20"/>
                <w:rtl w:val="0"/>
                <w:lang w:val="zh-TW" w:eastAsia="zh-TW"/>
              </w:rPr>
              <w:t>追踪溯源风险</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left"/>
            </w:pPr>
            <w:r>
              <w:rPr>
                <w:rFonts w:ascii="宋体" w:cs="宋体" w:hAnsi="宋体" w:eastAsia="宋体"/>
                <w:i w:val="1"/>
                <w:iCs w:val="1"/>
                <w:sz w:val="20"/>
                <w:szCs w:val="20"/>
                <w:rtl w:val="0"/>
                <w:lang w:val="zh-TW" w:eastAsia="zh-TW"/>
              </w:rPr>
              <w:t>备注</w:t>
            </w:r>
            <w:r>
              <w:rPr>
                <w:rFonts w:ascii="宋体" w:cs="宋体" w:hAnsi="宋体" w:eastAsia="宋体"/>
                <w:sz w:val="20"/>
                <w:szCs w:val="20"/>
                <w:rtl w:val="0"/>
                <w:lang w:val="zh-TW" w:eastAsia="zh-TW"/>
              </w:rPr>
              <w:t>：</w:t>
            </w:r>
            <w:r>
              <w:rPr>
                <w:rFonts w:ascii="宋体" w:cs="宋体" w:hAnsi="宋体" w:eastAsia="宋体"/>
                <w:i w:val="1"/>
                <w:iCs w:val="1"/>
                <w:sz w:val="20"/>
                <w:szCs w:val="20"/>
                <w:rtl w:val="0"/>
                <w:lang w:val="zh-TW" w:eastAsia="zh-TW"/>
              </w:rPr>
              <w:t>若存在落实电话用户实名登记不力、业务资质审核不严、未有效留存日志信息等问题，则会加大通讯信息诈骗调查取证、事后溯源工作难度。此项侧研判依据是从用户实名登记、业务资质审核、日志留存等方面的落实情况，评判追踪溯源能力</w:t>
            </w:r>
          </w:p>
        </w:tc>
      </w:tr>
    </w:tbl>
    <w:p>
      <w:pPr>
        <w:pStyle w:val="标题 3（绿盟科技）"/>
        <w:numPr>
          <w:ilvl w:val="2"/>
          <w:numId w:val="4"/>
        </w:numPr>
        <w:spacing w:line="240" w:lineRule="auto"/>
        <w:rPr>
          <w:lang w:val="zh-TW" w:eastAsia="zh-TW"/>
        </w:rPr>
      </w:pPr>
    </w:p>
    <w:p>
      <w:pPr>
        <w:pStyle w:val="正文（绿盟科技）"/>
      </w:pPr>
    </w:p>
    <w:p>
      <w:pPr>
        <w:pStyle w:val="正文（绿盟科技）"/>
      </w:pPr>
    </w:p>
    <w:p>
      <w:pPr>
        <w:pStyle w:val="标题 2（绿盟科技）"/>
        <w:numPr>
          <w:ilvl w:val="1"/>
          <w:numId w:val="8"/>
        </w:numPr>
        <w:rPr>
          <w:lang w:val="zh-TW" w:eastAsia="zh-TW"/>
        </w:rPr>
      </w:pPr>
      <w:r>
        <w:rPr>
          <w:rFonts w:ascii="微软雅黑" w:cs="微软雅黑" w:hAnsi="微软雅黑" w:eastAsia="微软雅黑"/>
          <w:rtl w:val="0"/>
          <w:lang w:val="zh-TW" w:eastAsia="zh-TW"/>
        </w:rPr>
        <w:t>评估整改和复核落实</w:t>
      </w:r>
    </w:p>
    <w:p>
      <w:pPr>
        <w:pStyle w:val="标题 3（绿盟科技）"/>
        <w:numPr>
          <w:ilvl w:val="2"/>
          <w:numId w:val="8"/>
        </w:numPr>
        <w:rPr>
          <w:lang w:val="zh-TW" w:eastAsia="zh-TW"/>
        </w:rPr>
      </w:pPr>
      <w:r>
        <w:rPr>
          <w:rFonts w:ascii="黑体" w:cs="黑体" w:hAnsi="黑体" w:eastAsia="黑体"/>
          <w:rtl w:val="0"/>
          <w:lang w:val="zh-TW" w:eastAsia="zh-TW"/>
        </w:rPr>
        <w:t>整改情况</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9"/>
        <w:gridCol w:w="3162"/>
        <w:gridCol w:w="1171"/>
        <w:gridCol w:w="3420"/>
      </w:tblGrid>
      <w:tr>
        <w:tblPrEx>
          <w:shd w:val="clear" w:color="auto" w:fill="ced7e7"/>
        </w:tblPrEx>
        <w:trPr>
          <w:trHeight w:val="330" w:hRule="atLeast"/>
        </w:trPr>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编号</w:t>
            </w:r>
          </w:p>
        </w:tc>
        <w:tc>
          <w:tcPr>
            <w:tcW w:type="dxa" w:w="3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安全风险</w:t>
            </w:r>
          </w:p>
        </w:tc>
        <w:tc>
          <w:tcPr>
            <w:tcW w:type="dxa" w:w="1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风险等级</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整改情况</w:t>
            </w:r>
          </w:p>
        </w:tc>
      </w:tr>
      <w:tr>
        <w:tblPrEx>
          <w:shd w:val="clear" w:color="auto" w:fill="ced7e7"/>
        </w:tblPrEx>
        <w:trPr>
          <w:trHeight w:val="270" w:hRule="atLeast"/>
        </w:trPr>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b w:val="0"/>
                <w:bCs w:val="0"/>
                <w:kern w:val="0"/>
                <w:sz w:val="20"/>
                <w:szCs w:val="20"/>
                <w:rtl w:val="0"/>
                <w:lang w:val="en-US"/>
              </w:rPr>
              <w:t>1</w:t>
            </w:r>
          </w:p>
        </w:tc>
        <w:tc>
          <w:tcPr>
            <w:tcW w:type="dxa" w:w="3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70" w:hRule="atLeast"/>
        </w:trPr>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en-US"/>
              </w:rPr>
              <w:t>2</w:t>
            </w:r>
          </w:p>
        </w:tc>
        <w:tc>
          <w:tcPr>
            <w:tcW w:type="dxa" w:w="3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38" w:hRule="atLeast"/>
        </w:trPr>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en-US"/>
              </w:rPr>
              <w:t>3</w:t>
            </w:r>
          </w:p>
        </w:tc>
        <w:tc>
          <w:tcPr>
            <w:tcW w:type="dxa" w:w="31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标题 3（绿盟科技）"/>
        <w:numPr>
          <w:ilvl w:val="2"/>
          <w:numId w:val="9"/>
        </w:numPr>
        <w:spacing w:line="240" w:lineRule="auto"/>
        <w:rPr>
          <w:lang w:val="zh-TW" w:eastAsia="zh-TW"/>
        </w:rPr>
      </w:pPr>
    </w:p>
    <w:p>
      <w:pPr>
        <w:pStyle w:val="标题 3（绿盟科技）"/>
        <w:numPr>
          <w:ilvl w:val="2"/>
          <w:numId w:val="10"/>
        </w:numPr>
        <w:rPr>
          <w:lang w:val="zh-TW" w:eastAsia="zh-TW"/>
        </w:rPr>
      </w:pPr>
      <w:r>
        <w:rPr>
          <w:rFonts w:ascii="黑体" w:cs="黑体" w:hAnsi="黑体" w:eastAsia="黑体"/>
          <w:rtl w:val="0"/>
          <w:lang w:val="zh-TW" w:eastAsia="zh-TW"/>
        </w:rPr>
        <w:t>高危风险备案</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7"/>
        <w:gridCol w:w="1125"/>
        <w:gridCol w:w="1168"/>
        <w:gridCol w:w="1299"/>
        <w:gridCol w:w="1677"/>
        <w:gridCol w:w="1217"/>
        <w:gridCol w:w="1219"/>
      </w:tblGrid>
      <w:tr>
        <w:tblPrEx>
          <w:shd w:val="clear" w:color="auto" w:fill="ced7e7"/>
        </w:tblPrEx>
        <w:trPr>
          <w:trHeight w:val="65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编号</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残留风险</w:t>
            </w:r>
          </w:p>
        </w:tc>
        <w:tc>
          <w:tcPr>
            <w:tcW w:type="dxa" w:w="11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风险等级</w:t>
            </w:r>
          </w:p>
        </w:tc>
        <w:tc>
          <w:tcPr>
            <w:tcW w:type="dxa" w:w="1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风险描述</w:t>
            </w: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控制措施</w:t>
            </w: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责任声明</w:t>
            </w: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责任人签字</w:t>
            </w:r>
            <w:r>
              <w:rPr>
                <w:rFonts w:ascii="宋体" w:cs="宋体" w:hAnsi="宋体" w:eastAsia="宋体"/>
                <w:b w:val="1"/>
                <w:bCs w:val="1"/>
                <w:kern w:val="0"/>
                <w:sz w:val="22"/>
                <w:szCs w:val="22"/>
                <w:rtl w:val="0"/>
                <w:lang w:val="en-US"/>
              </w:rPr>
              <w:t>/</w:t>
            </w:r>
            <w:r>
              <w:rPr>
                <w:rFonts w:ascii="宋体" w:cs="宋体" w:hAnsi="宋体" w:eastAsia="宋体"/>
                <w:b w:val="1"/>
                <w:bCs w:val="1"/>
                <w:kern w:val="0"/>
                <w:sz w:val="22"/>
                <w:szCs w:val="22"/>
                <w:rtl w:val="0"/>
                <w:lang w:val="zh-TW" w:eastAsia="zh-TW"/>
              </w:rPr>
              <w:t>盖章</w:t>
            </w:r>
          </w:p>
        </w:tc>
      </w:tr>
      <w:tr>
        <w:tblPrEx>
          <w:shd w:val="clear" w:color="auto" w:fill="ced7e7"/>
        </w:tblPrEx>
        <w:trPr>
          <w:trHeight w:val="270" w:hRule="atLeast"/>
        </w:trPr>
        <w:tc>
          <w:tcPr>
            <w:tcW w:type="dxa" w:w="8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en-US"/>
              </w:rPr>
              <w:t>1</w:t>
            </w:r>
          </w:p>
        </w:tc>
        <w:tc>
          <w:tcPr>
            <w:tcW w:type="dxa" w:w="1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6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标题 3（绿盟科技）"/>
        <w:numPr>
          <w:ilvl w:val="2"/>
          <w:numId w:val="9"/>
        </w:numPr>
        <w:spacing w:line="240" w:lineRule="auto"/>
        <w:rPr>
          <w:lang w:val="zh-TW" w:eastAsia="zh-TW"/>
        </w:rPr>
      </w:pPr>
    </w:p>
    <w:p>
      <w:pPr>
        <w:pStyle w:val="标题 1（绿盟科技）"/>
        <w:numPr>
          <w:ilvl w:val="0"/>
          <w:numId w:val="11"/>
        </w:numPr>
        <w:rPr>
          <w:lang w:val="zh-TW" w:eastAsia="zh-TW"/>
        </w:rPr>
      </w:pPr>
      <w:r>
        <w:rPr>
          <w:rFonts w:ascii="黑体" w:cs="黑体" w:hAnsi="黑体" w:eastAsia="黑体"/>
          <w:rtl w:val="0"/>
          <w:lang w:val="zh-TW" w:eastAsia="zh-TW"/>
        </w:rPr>
        <w:t>配套安全管理措施</w:t>
      </w:r>
    </w:p>
    <w:p>
      <w:pPr>
        <w:pStyle w:val="标题 2（绿盟科技）"/>
        <w:numPr>
          <w:ilvl w:val="1"/>
          <w:numId w:val="11"/>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日常安全管理介绍</w:t>
      </w:r>
    </w:p>
    <w:p>
      <w:pPr>
        <w:pStyle w:val="标题 3（绿盟科技）"/>
        <w:numPr>
          <w:ilvl w:val="2"/>
          <w:numId w:val="11"/>
        </w:numPr>
        <w:rPr>
          <w:lang w:val="zh-TW" w:eastAsia="zh-TW"/>
        </w:rPr>
      </w:pPr>
      <w:r>
        <w:rPr>
          <w:rFonts w:ascii="黑体" w:cs="黑体" w:hAnsi="黑体" w:eastAsia="黑体"/>
          <w:rtl w:val="0"/>
          <w:lang w:val="zh-TW" w:eastAsia="zh-TW"/>
        </w:rPr>
        <w:t>定期开展信息安全评估</w:t>
      </w:r>
    </w:p>
    <w:p>
      <w:pPr>
        <w:pStyle w:val="标题 3（绿盟科技）"/>
        <w:numPr>
          <w:ilvl w:val="2"/>
          <w:numId w:val="11"/>
        </w:numPr>
        <w:rPr>
          <w:lang w:val="zh-TW" w:eastAsia="zh-TW"/>
        </w:rPr>
      </w:pPr>
      <w:r>
        <w:rPr>
          <w:rFonts w:ascii="黑体" w:cs="黑体" w:hAnsi="黑体" w:eastAsia="黑体"/>
          <w:rtl w:val="0"/>
          <w:lang w:val="zh-TW" w:eastAsia="zh-TW"/>
        </w:rPr>
        <w:t>违法信息监测</w:t>
      </w:r>
    </w:p>
    <w:p>
      <w:pPr>
        <w:pStyle w:val="正文（绿盟科技）"/>
        <w:spacing w:line="360" w:lineRule="auto"/>
        <w:ind w:firstLine="480"/>
        <w:rPr>
          <w:rFonts w:ascii="微软雅黑" w:cs="微软雅黑" w:hAnsi="微软雅黑" w:eastAsia="微软雅黑"/>
          <w:sz w:val="24"/>
          <w:szCs w:val="24"/>
        </w:rPr>
      </w:pPr>
    </w:p>
    <w:p>
      <w:pPr>
        <w:pStyle w:val="标题 3（绿盟科技）"/>
        <w:numPr>
          <w:ilvl w:val="2"/>
          <w:numId w:val="11"/>
        </w:numPr>
        <w:rPr>
          <w:lang w:val="zh-TW" w:eastAsia="zh-TW"/>
        </w:rPr>
      </w:pPr>
      <w:r>
        <w:rPr>
          <w:rFonts w:ascii="黑体" w:cs="黑体" w:hAnsi="黑体" w:eastAsia="黑体"/>
          <w:rtl w:val="0"/>
          <w:lang w:val="zh-TW" w:eastAsia="zh-TW"/>
        </w:rPr>
        <w:t>投诉处置机制</w:t>
      </w:r>
    </w:p>
    <w:p>
      <w:pPr>
        <w:pStyle w:val="标题 3（绿盟科技）"/>
        <w:numPr>
          <w:ilvl w:val="2"/>
          <w:numId w:val="11"/>
        </w:numPr>
        <w:rPr>
          <w:lang w:val="zh-TW" w:eastAsia="zh-TW"/>
        </w:rPr>
      </w:pPr>
      <w:r>
        <w:rPr>
          <w:rFonts w:ascii="黑体" w:cs="黑体" w:hAnsi="黑体" w:eastAsia="黑体"/>
          <w:rtl w:val="0"/>
          <w:lang w:val="zh-TW" w:eastAsia="zh-TW"/>
        </w:rPr>
        <w:t>日志留存溯源</w:t>
      </w:r>
    </w:p>
    <w:p>
      <w:pPr>
        <w:pStyle w:val="标题 3（绿盟科技）"/>
        <w:numPr>
          <w:ilvl w:val="2"/>
          <w:numId w:val="11"/>
        </w:numPr>
        <w:rPr>
          <w:lang w:val="zh-TW" w:eastAsia="zh-TW"/>
        </w:rPr>
      </w:pPr>
      <w:r>
        <w:rPr>
          <w:rFonts w:ascii="黑体" w:cs="黑体" w:hAnsi="黑体" w:eastAsia="黑体"/>
          <w:rtl w:val="0"/>
          <w:lang w:val="zh-TW" w:eastAsia="zh-TW"/>
        </w:rPr>
        <w:t>安全管控</w:t>
      </w:r>
    </w:p>
    <w:p>
      <w:pPr>
        <w:pStyle w:val="标题 2（绿盟科技）"/>
        <w:numPr>
          <w:ilvl w:val="1"/>
          <w:numId w:val="11"/>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应急管理措施介绍</w:t>
      </w:r>
    </w:p>
    <w:p>
      <w:pPr>
        <w:pStyle w:val="标题 2（绿盟科技）"/>
        <w:numPr>
          <w:ilvl w:val="1"/>
          <w:numId w:val="11"/>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企业保障能力评估</w:t>
      </w:r>
    </w:p>
    <w:p>
      <w:pPr>
        <w:pStyle w:val="标题 3（绿盟科技）"/>
        <w:numPr>
          <w:ilvl w:val="2"/>
          <w:numId w:val="11"/>
        </w:numPr>
        <w:rPr>
          <w:lang w:val="zh-TW" w:eastAsia="zh-TW"/>
        </w:rPr>
      </w:pPr>
      <w:r>
        <w:rPr>
          <w:rFonts w:ascii="黑体" w:cs="黑体" w:hAnsi="黑体" w:eastAsia="黑体"/>
          <w:rtl w:val="0"/>
          <w:lang w:val="zh-TW" w:eastAsia="zh-TW"/>
        </w:rPr>
        <w:t>业务应用安全及业务平台安全保障能力评估</w:t>
      </w:r>
    </w:p>
    <w:tbl>
      <w:tblPr>
        <w:tblW w:w="8300" w:type="dxa"/>
        <w:jc w:val="left"/>
        <w:tblInd w:w="22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5"/>
        <w:gridCol w:w="654"/>
        <w:gridCol w:w="651"/>
        <w:gridCol w:w="1260"/>
        <w:gridCol w:w="1270"/>
        <w:gridCol w:w="1733"/>
        <w:gridCol w:w="2167"/>
      </w:tblGrid>
      <w:tr>
        <w:tblPrEx>
          <w:shd w:val="clear" w:color="auto" w:fill="ced7e7"/>
        </w:tblPrEx>
        <w:trPr>
          <w:trHeight w:val="330" w:hRule="atLeast"/>
        </w:trPr>
        <w:tc>
          <w:tcPr>
            <w:tcW w:type="dxa" w:w="18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检查分类</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检查指标</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检查结果</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研判依据</w:t>
            </w: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2"/>
                <w:szCs w:val="22"/>
                <w:rtl w:val="0"/>
                <w:lang w:val="zh-TW" w:eastAsia="zh-TW"/>
              </w:rPr>
              <w:t>证明材料</w:t>
            </w:r>
          </w:p>
        </w:tc>
      </w:tr>
      <w:tr>
        <w:tblPrEx>
          <w:shd w:val="clear" w:color="auto" w:fill="ced7e7"/>
        </w:tblPrEx>
        <w:trPr>
          <w:trHeight w:val="1130" w:hRule="atLeast"/>
        </w:trPr>
        <w:tc>
          <w:tcPr>
            <w:tcW w:type="dxa" w:w="5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业务应用安全保障基线要求</w:t>
            </w:r>
          </w:p>
        </w:tc>
        <w:tc>
          <w:tcPr>
            <w:tcW w:type="dxa" w:w="6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用户管理</w:t>
            </w:r>
          </w:p>
        </w:tc>
        <w:tc>
          <w:tcPr>
            <w:tcW w:type="dxa" w:w="6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普通账号身份验证</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注册环节是否进行个人真实信息验证</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是否具备管控违规注册信息的管理措施</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公众账号身份验证</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注册环节是否进行公众账号真实信息验证</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注册信息审核</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是否具有用户注册相关规定告知提示</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是否具有对用户注册信息的审核机制</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1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用户账号分级管理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是否建立账户差异化违法信息发布安全等级机制</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用户投诉管理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是否公示用户举报投诉途径</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1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305"/>
            <w:gridSpan w:val="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信息内容管理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是否建立对违法违规内容发布有效识别手段及处置策略</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305"/>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是否建立违法信息样本库</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30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信息搜索功能管理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是否建立有效手段隔离违法违规信息检索内容</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30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信息发布递送功能管理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是否建立公众账号内容发布监测机制</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30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信息社区平台功能管理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是否建立社区平台信息转发评论监测机制</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应用分发平台功能管理</w:t>
            </w:r>
          </w:p>
        </w:tc>
        <w:tc>
          <w:tcPr>
            <w:tcW w:type="dxa" w:w="6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应用开发者管理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是否具有应用开发者资质审核管理措施</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是否在协议中明确应用开发者的安全责任</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是否建立应用开发者违规记录档案</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应用安全审查</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是否对应用进行上线前安全审查</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日常监测</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是否对应用进行日常监测</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违法应用处置</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是否建立有效的违规应用下架处理机制</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信息即时交互功能管理</w:t>
            </w:r>
          </w:p>
        </w:tc>
        <w:tc>
          <w:tcPr>
            <w:tcW w:type="dxa" w:w="6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群组功能管理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是否设置群组人数上限</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是否告知群组功能申请人的安全责任</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1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匿名发布功能管理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前台匿名、后台实名</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的技术手段</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9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转发功能管理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是否具有针对用户安全级别管控用户信息操作权限的技术手段</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信息销毁功能管理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是否具备恢复已销毁信息的技术手段</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9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305"/>
            <w:gridSpan w:val="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安全规则张贴与主动提示</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是否全程明确告知提示用户禁止发布、复制、传播违法信息</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305"/>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是否与用户签订注册协议</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1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溯源管理</w:t>
            </w: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用户身份信息变更留存</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是否对用户真实身份进行关联捆绑</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日志留存管理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是否具有用户日志保存机制</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30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信息联动管理</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是否具有联动信息的管控措施</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305"/>
            <w:gridSpan w:val="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应急处置</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是否具备有效应急预案</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305"/>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是否设置</w:t>
            </w:r>
            <w:r>
              <w:rPr>
                <w:rFonts w:ascii="宋体" w:cs="宋体" w:hAnsi="宋体" w:eastAsia="宋体"/>
                <w:kern w:val="0"/>
                <w:sz w:val="20"/>
                <w:szCs w:val="20"/>
                <w:rtl w:val="0"/>
                <w:lang w:val="en-US"/>
              </w:rPr>
              <w:t>7*24</w:t>
            </w:r>
            <w:r>
              <w:rPr>
                <w:rFonts w:ascii="宋体" w:cs="宋体" w:hAnsi="宋体" w:eastAsia="宋体"/>
                <w:kern w:val="0"/>
                <w:sz w:val="20"/>
                <w:szCs w:val="20"/>
                <w:rtl w:val="0"/>
                <w:lang w:val="zh-TW" w:eastAsia="zh-TW"/>
              </w:rPr>
              <w:t>小时应急电话</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305"/>
            <w:gridSpan w:val="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是否具有配套的安全应急处置技术手段</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业务平台安全保障基线要求</w:t>
            </w:r>
          </w:p>
        </w:tc>
        <w:tc>
          <w:tcPr>
            <w:tcW w:type="dxa" w:w="6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业务平台部署</w:t>
            </w: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平台设置信息备案</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是否具有详细的机房设备资产清单</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9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设施境内外分布</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是否具有有效限制境外违法信息在境内传播的管理措施和技术手段</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7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资源调度</w:t>
            </w: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资源实时监控</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是否具有对资源分配使用情况实施监控和日志记录的管理制度和技术手段</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1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违法信息监测处置</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是否建立有效违法信息处置的管理制度和技术手段</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系统日志留存</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是否建立有效日志留存的管理制度和技术手段</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3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用户接入要求</w:t>
            </w: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资质审核</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是否具有严格的对接入用户身份的审核机制</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用户信息备案</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是否对接入用户信息进行全面备案</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0" w:hRule="atLeast"/>
        </w:trPr>
        <w:tc>
          <w:tcPr>
            <w:tcW w:type="dxa" w:w="56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开放接口</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是否具有严格的开放接口审核机制</w:t>
            </w:r>
          </w:p>
        </w:tc>
        <w:tc>
          <w:tcPr>
            <w:tcW w:type="dxa" w:w="12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符合</w:t>
            </w:r>
            <w:r>
              <w:rPr>
                <w:rFonts w:ascii="宋体" w:cs="宋体" w:hAnsi="宋体" w:eastAsia="宋体"/>
                <w:kern w:val="0"/>
                <w:sz w:val="20"/>
                <w:szCs w:val="20"/>
                <w:rtl w:val="0"/>
                <w:lang w:val="en-US"/>
              </w:rPr>
              <w:t xml:space="preserve">[]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rtl w:val="0"/>
                <w:lang w:val="en-US"/>
              </w:rPr>
              <w:t xml:space="preserve">[  ]       </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不涉及</w:t>
            </w:r>
            <w:r>
              <w:rPr>
                <w:rFonts w:ascii="宋体" w:cs="宋体" w:hAnsi="宋体" w:eastAsia="宋体"/>
                <w:kern w:val="0"/>
                <w:sz w:val="20"/>
                <w:szCs w:val="20"/>
                <w:rtl w:val="0"/>
                <w:lang w:val="en-US"/>
              </w:rPr>
              <w:t xml:space="preserve">[  ]  </w:t>
            </w:r>
          </w:p>
        </w:tc>
        <w:tc>
          <w:tcPr>
            <w:tcW w:type="dxa" w:w="17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1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绿盟科技）"/>
        <w:numPr>
          <w:ilvl w:val="2"/>
          <w:numId w:val="12"/>
        </w:numPr>
        <w:spacing w:line="240" w:lineRule="auto"/>
        <w:rPr>
          <w:lang w:val="zh-TW" w:eastAsia="zh-TW"/>
        </w:rPr>
      </w:pPr>
    </w:p>
    <w:p>
      <w:pPr>
        <w:pStyle w:val="正文（绿盟科技）"/>
        <w:spacing w:line="360" w:lineRule="auto"/>
        <w:ind w:firstLine="221"/>
        <w:rPr>
          <w:rFonts w:ascii="宋体" w:cs="宋体" w:hAnsi="宋体" w:eastAsia="宋体"/>
          <w:b w:val="1"/>
          <w:bCs w:val="1"/>
          <w:sz w:val="22"/>
          <w:szCs w:val="22"/>
        </w:rPr>
      </w:pPr>
    </w:p>
    <w:p>
      <w:pPr>
        <w:pStyle w:val="标题 3（绿盟科技）"/>
        <w:numPr>
          <w:ilvl w:val="2"/>
          <w:numId w:val="13"/>
        </w:numPr>
        <w:bidi w:val="0"/>
        <w:ind w:right="0"/>
        <w:jc w:val="left"/>
        <w:rPr>
          <w:rFonts w:ascii="宋体" w:cs="宋体" w:hAnsi="宋体" w:eastAsia="宋体"/>
          <w:sz w:val="22"/>
          <w:szCs w:val="22"/>
          <w:rtl w:val="0"/>
          <w:lang w:val="zh-TW" w:eastAsia="zh-TW"/>
        </w:rPr>
      </w:pPr>
      <w:r>
        <w:rPr>
          <w:rFonts w:ascii="黑体" w:cs="黑体" w:hAnsi="黑体" w:eastAsia="黑体"/>
          <w:sz w:val="30"/>
          <w:szCs w:val="30"/>
          <w:rtl w:val="0"/>
          <w:lang w:val="zh-TW" w:eastAsia="zh-TW"/>
        </w:rPr>
        <w:t>防范打击通讯信息诈骗安全保障能力评估</w:t>
      </w:r>
    </w:p>
    <w:tbl>
      <w:tblPr>
        <w:tblW w:w="91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6"/>
        <w:gridCol w:w="612"/>
        <w:gridCol w:w="850"/>
        <w:gridCol w:w="1450"/>
        <w:gridCol w:w="1263"/>
        <w:gridCol w:w="2025"/>
        <w:gridCol w:w="1305"/>
        <w:gridCol w:w="1239"/>
      </w:tblGrid>
      <w:tr>
        <w:tblPrEx>
          <w:shd w:val="clear" w:color="auto" w:fill="ced7e7"/>
        </w:tblPrEx>
        <w:trPr>
          <w:trHeight w:val="290" w:hRule="atLeast"/>
        </w:trPr>
        <w:tc>
          <w:tcPr>
            <w:tcW w:type="dxa" w:w="189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0"/>
                <w:szCs w:val="20"/>
                <w:rtl w:val="0"/>
                <w:lang w:val="zh-TW" w:eastAsia="zh-TW"/>
              </w:rPr>
              <w:t>检查分类</w:t>
            </w:r>
          </w:p>
        </w:tc>
        <w:tc>
          <w:tcPr>
            <w:tcW w:type="dxa" w:w="27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0"/>
                <w:szCs w:val="20"/>
                <w:rtl w:val="0"/>
                <w:lang w:val="zh-TW" w:eastAsia="zh-TW"/>
              </w:rPr>
              <w:t>检查指标</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0"/>
                <w:szCs w:val="20"/>
                <w:rtl w:val="0"/>
                <w:lang w:val="zh-TW" w:eastAsia="zh-TW"/>
              </w:rPr>
              <w:t>检查结果</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0"/>
                <w:szCs w:val="20"/>
                <w:rtl w:val="0"/>
                <w:lang w:val="zh-TW" w:eastAsia="zh-TW"/>
              </w:rPr>
              <w:t>研判依据</w:t>
            </w: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0"/>
                <w:szCs w:val="20"/>
                <w:rtl w:val="0"/>
                <w:lang w:val="zh-TW" w:eastAsia="zh-TW"/>
              </w:rPr>
              <w:t>证明材料</w:t>
            </w:r>
          </w:p>
        </w:tc>
      </w:tr>
      <w:tr>
        <w:tblPrEx>
          <w:shd w:val="clear" w:color="auto" w:fill="ced7e7"/>
        </w:tblPrEx>
        <w:trPr>
          <w:trHeight w:val="2530" w:hRule="atLeast"/>
        </w:trPr>
        <w:tc>
          <w:tcPr>
            <w:tcW w:type="dxa" w:w="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center"/>
            </w:pPr>
            <w:r>
              <w:rPr>
                <w:rFonts w:ascii="宋体" w:cs="宋体" w:hAnsi="宋体" w:eastAsia="宋体"/>
                <w:b w:val="1"/>
                <w:bCs w:val="1"/>
                <w:kern w:val="0"/>
                <w:sz w:val="20"/>
                <w:szCs w:val="20"/>
                <w:rtl w:val="0"/>
                <w:lang w:val="zh-TW" w:eastAsia="zh-TW"/>
              </w:rPr>
              <w:t>业务规范安全保障基线要求</w:t>
            </w:r>
          </w:p>
        </w:tc>
        <w:tc>
          <w:tcPr>
            <w:tcW w:type="dxa" w:w="61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业务规范管理</w:t>
            </w:r>
          </w:p>
        </w:tc>
        <w:tc>
          <w:tcPr>
            <w:tcW w:type="dxa" w:w="8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业务办理</w:t>
            </w: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申请主体资格管控</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对于语音专线、</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400</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一号通</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、融合通信等电信业务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3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办理渠道管理</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对于语音专线、</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400</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一号通</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、融合通信等电信业务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用户实名信息核验登记留存</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对于个人移动通信业务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对于一卡多号类业务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3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对于语音专线、</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400</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一号通</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、融合通信等电信业务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13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防冒充行为管理</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业务办理环节二次确认授权机制</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13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自有业务端口类短信下发添加签名</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业务申请数量管理</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对于移动电话卡数量</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97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401</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一号通</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等电信业务号码数量</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69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业务落地号码管理</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400</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一号通</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等电信业务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81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业务外呼管理</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对用户申请</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400</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外呼以及自带</w:t>
            </w:r>
            <w:r>
              <w:rPr>
                <w:rFonts w:ascii="宋体" w:cs="宋体" w:hAnsi="宋体" w:eastAsia="宋体"/>
                <w:kern w:val="0"/>
                <w:sz w:val="20"/>
                <w:szCs w:val="20"/>
                <w:rtl w:val="0"/>
                <w:lang w:val="en-US"/>
              </w:rPr>
              <w:t>95</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96</w:t>
            </w:r>
            <w:r>
              <w:rPr>
                <w:rFonts w:ascii="宋体" w:cs="宋体" w:hAnsi="宋体" w:eastAsia="宋体"/>
                <w:kern w:val="0"/>
                <w:sz w:val="20"/>
                <w:szCs w:val="20"/>
                <w:rtl w:val="0"/>
                <w:lang w:val="zh-TW" w:eastAsia="zh-TW"/>
              </w:rPr>
              <w:t>等字头短号码通过租用语音专线</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3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业</w:t>
            </w:r>
            <w:r>
              <w:rPr>
                <w:rFonts w:ascii="宋体" w:cs="宋体" w:hAnsi="宋体" w:eastAsia="宋体"/>
                <w:kern w:val="0"/>
                <w:sz w:val="20"/>
                <w:szCs w:val="20"/>
                <w:shd w:val="clear" w:color="auto" w:fill="fde9d9"/>
                <w:rtl w:val="0"/>
                <w:lang w:val="zh-TW" w:eastAsia="zh-TW"/>
              </w:rPr>
              <w:t>务合同责任约束</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对于语音专线、</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400</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一号通</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、融合通信等电信业务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业务认证</w:t>
            </w:r>
          </w:p>
        </w:tc>
        <w:tc>
          <w:tcPr>
            <w:tcW w:type="dxa" w:w="27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密码策略</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96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27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登录策略</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96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27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验证码策略</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96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27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业务认证数据安全</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96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27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业务登录提醒</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3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业务使用</w:t>
            </w: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台账管理</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对于语音专线、</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400</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一号通</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、融合通信等电信业务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97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业务服务限制</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对于涉及</w:t>
            </w:r>
            <w:r>
              <w:rPr>
                <w:rFonts w:ascii="宋体" w:cs="宋体" w:hAnsi="宋体" w:eastAsia="宋体"/>
                <w:kern w:val="0"/>
                <w:sz w:val="20"/>
                <w:szCs w:val="20"/>
                <w:rtl w:val="0"/>
                <w:lang w:val="en-US"/>
              </w:rPr>
              <w:t>2</w:t>
            </w:r>
            <w:r>
              <w:rPr>
                <w:rFonts w:ascii="宋体" w:cs="宋体" w:hAnsi="宋体" w:eastAsia="宋体"/>
                <w:kern w:val="0"/>
                <w:sz w:val="20"/>
                <w:szCs w:val="20"/>
                <w:rtl w:val="0"/>
                <w:lang w:val="zh-TW" w:eastAsia="zh-TW"/>
              </w:rPr>
              <w:t>个（含）以上基础电信企业省级公司的跨企业业务，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用户业务使用行为管控</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对于一卡多号类业务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副号使用信息留存</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对于一卡多号类业务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27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第三方管理</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27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用户个人信息保护</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3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业务核查</w:t>
            </w: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台账信息抽查复核</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对于语音专线、</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400</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一号通</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、融合通信等电信业务，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3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业务使用复核监测</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对于语音专线、</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400</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一号通</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、融合通信等电信业务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3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定期检查</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对于语音专线、</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400</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一号通</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、融合通信等电信业务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7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企业内部考核问责</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异常行为用户监测管控</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对于个人移动通信业务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97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跨企业业务号码核查处置</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对于涉及</w:t>
            </w:r>
            <w:r>
              <w:rPr>
                <w:rFonts w:ascii="宋体" w:cs="宋体" w:hAnsi="宋体" w:eastAsia="宋体"/>
                <w:kern w:val="0"/>
                <w:sz w:val="20"/>
                <w:szCs w:val="20"/>
                <w:rtl w:val="0"/>
                <w:lang w:val="en-US"/>
              </w:rPr>
              <w:t>2</w:t>
            </w:r>
            <w:r>
              <w:rPr>
                <w:rFonts w:ascii="宋体" w:cs="宋体" w:hAnsi="宋体" w:eastAsia="宋体"/>
                <w:kern w:val="0"/>
                <w:sz w:val="20"/>
                <w:szCs w:val="20"/>
                <w:rtl w:val="0"/>
                <w:lang w:val="zh-TW" w:eastAsia="zh-TW"/>
              </w:rPr>
              <w:t>个（含）以上基础电信企业省级公司的跨企业业务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53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业务退出</w:t>
            </w:r>
          </w:p>
        </w:tc>
        <w:tc>
          <w:tcPr>
            <w:tcW w:type="dxa" w:w="14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业务注销</w:t>
            </w:r>
          </w:p>
        </w:tc>
        <w:tc>
          <w:tcPr>
            <w:tcW w:type="dxa" w:w="12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对于语音专线、</w:t>
            </w:r>
            <w:r>
              <w:rPr>
                <w:rFonts w:ascii="宋体" w:cs="宋体" w:hAnsi="宋体" w:eastAsia="宋体"/>
                <w:kern w:val="0"/>
                <w:sz w:val="20"/>
                <w:szCs w:val="20"/>
                <w:rtl w:val="0"/>
                <w:lang w:val="en-US"/>
              </w:rPr>
              <w:t>“</w:t>
            </w:r>
            <w:r>
              <w:rPr>
                <w:rFonts w:ascii="宋体" w:cs="宋体" w:hAnsi="宋体" w:eastAsia="宋体"/>
                <w:kern w:val="0"/>
                <w:sz w:val="20"/>
                <w:szCs w:val="20"/>
                <w:rtl w:val="0"/>
                <w:lang w:val="en-US"/>
              </w:rPr>
              <w:t>400</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一号通</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商务总机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、融合通信等电信业务</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125"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技术管控</w:t>
            </w:r>
          </w:p>
        </w:tc>
        <w:tc>
          <w:tcPr>
            <w:tcW w:type="dxa" w:w="8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center"/>
            </w:pPr>
            <w:r>
              <w:rPr>
                <w:rFonts w:ascii="宋体" w:cs="宋体" w:hAnsi="宋体" w:eastAsia="宋体"/>
                <w:kern w:val="0"/>
                <w:sz w:val="20"/>
                <w:szCs w:val="20"/>
                <w:rtl w:val="0"/>
                <w:lang w:val="zh-TW" w:eastAsia="zh-TW"/>
              </w:rPr>
              <w:t>语音专线主叫鉴权</w:t>
            </w:r>
          </w:p>
        </w:tc>
        <w:tc>
          <w:tcPr>
            <w:tcW w:type="dxa" w:w="27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确保语音专线主叫鉴权比例达到</w:t>
            </w:r>
            <w:r>
              <w:rPr>
                <w:rFonts w:ascii="宋体" w:cs="宋体" w:hAnsi="宋体" w:eastAsia="宋体"/>
                <w:kern w:val="0"/>
                <w:sz w:val="20"/>
                <w:szCs w:val="20"/>
                <w:rtl w:val="0"/>
                <w:lang w:val="en-US"/>
              </w:rPr>
              <w:t>100%</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1125"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7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主叫呼叫过程的鉴权日志留存和稽核等机制及违规终止合作机制</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语音专线呼叫转移管控</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外呼白名单管理</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号码传送管理</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widowControl w:val="1"/>
              <w:jc w:val="left"/>
            </w:pPr>
            <w:r>
              <w:rPr>
                <w:rFonts w:ascii="宋体" w:cs="宋体" w:hAnsi="宋体" w:eastAsia="宋体"/>
                <w:kern w:val="0"/>
                <w:sz w:val="20"/>
                <w:szCs w:val="20"/>
                <w:rtl w:val="0"/>
                <w:lang w:val="zh-TW" w:eastAsia="zh-TW"/>
              </w:rPr>
              <w:t>通讯信息诈骗相关重点业务管理系统建设</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850" w:hRule="atLeast"/>
        </w:trPr>
        <w:tc>
          <w:tcPr>
            <w:tcW w:type="dxa" w:w="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61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56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center"/>
            </w:pPr>
            <w:r>
              <w:rPr>
                <w:rFonts w:ascii="宋体" w:cs="宋体" w:hAnsi="宋体" w:eastAsia="宋体"/>
                <w:kern w:val="0"/>
                <w:sz w:val="20"/>
                <w:szCs w:val="20"/>
                <w:rtl w:val="0"/>
                <w:lang w:val="zh-TW" w:eastAsia="zh-TW"/>
              </w:rPr>
              <w:t>针对网内和网间不良呼叫号码进行监测处置的技术管理系统</w:t>
            </w:r>
          </w:p>
        </w:tc>
        <w:tc>
          <w:tcPr>
            <w:tcW w:type="dxa" w:w="2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1"/>
              <w:jc w:val="left"/>
            </w:pPr>
            <w:r>
              <w:rPr>
                <w:rFonts w:ascii="宋体" w:cs="宋体" w:hAnsi="宋体" w:eastAsia="宋体"/>
                <w:kern w:val="0"/>
                <w:sz w:val="20"/>
                <w:szCs w:val="20"/>
                <w:rtl w:val="0"/>
                <w:lang w:val="zh-TW" w:eastAsia="zh-TW"/>
              </w:rPr>
              <w:t>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不符合【】</w:t>
            </w:r>
            <w:r>
              <w:rPr>
                <w:rFonts w:ascii="宋体" w:cs="宋体" w:hAnsi="宋体" w:eastAsia="宋体"/>
                <w:kern w:val="0"/>
                <w:sz w:val="20"/>
                <w:szCs w:val="20"/>
                <w:lang w:val="en-US"/>
              </w:rPr>
              <w:br w:type="textWrapping"/>
            </w:r>
            <w:r>
              <w:rPr>
                <w:rFonts w:ascii="宋体" w:cs="宋体" w:hAnsi="宋体" w:eastAsia="宋体"/>
                <w:kern w:val="0"/>
                <w:sz w:val="20"/>
                <w:szCs w:val="20"/>
                <w:rtl w:val="0"/>
                <w:lang w:val="zh-TW" w:eastAsia="zh-TW"/>
              </w:rPr>
              <w:t>此项不涉及【】</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标题 3（绿盟科技）"/>
        <w:numPr>
          <w:ilvl w:val="2"/>
          <w:numId w:val="14"/>
        </w:numPr>
        <w:spacing w:line="240" w:lineRule="auto"/>
        <w:rPr>
          <w:lang w:val="zh-TW" w:eastAsia="zh-TW"/>
        </w:rPr>
      </w:pPr>
    </w:p>
    <w:p>
      <w:pPr>
        <w:pStyle w:val="正文（绿盟科技）"/>
      </w:pPr>
    </w:p>
    <w:p>
      <w:pPr>
        <w:pStyle w:val="标题 1（绿盟科技）"/>
        <w:numPr>
          <w:ilvl w:val="0"/>
          <w:numId w:val="15"/>
        </w:numPr>
        <w:rPr>
          <w:lang w:val="zh-TW" w:eastAsia="zh-TW"/>
        </w:rPr>
      </w:pPr>
      <w:r>
        <w:rPr>
          <w:rFonts w:ascii="黑体" w:cs="黑体" w:hAnsi="黑体" w:eastAsia="黑体"/>
          <w:rtl w:val="0"/>
          <w:lang w:val="zh-TW" w:eastAsia="zh-TW"/>
        </w:rPr>
        <w:t>安全评估结论意见</w:t>
      </w:r>
    </w:p>
    <w:p>
      <w:pPr>
        <w:pStyle w:val="标题 2（绿盟科技）"/>
        <w:numPr>
          <w:ilvl w:val="1"/>
          <w:numId w:val="11"/>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基础安全风险控制分析</w:t>
      </w:r>
    </w:p>
    <w:p>
      <w:pPr>
        <w:pStyle w:val="正文（绿盟科技）"/>
      </w:pPr>
    </w:p>
    <w:tbl>
      <w:tblPr>
        <w:tblW w:w="881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9"/>
        <w:gridCol w:w="851"/>
        <w:gridCol w:w="2352"/>
        <w:gridCol w:w="3260"/>
        <w:gridCol w:w="908"/>
      </w:tblGrid>
      <w:tr>
        <w:tblPrEx>
          <w:shd w:val="clear" w:color="auto" w:fill="ced7e7"/>
        </w:tblPrEx>
        <w:trPr>
          <w:trHeight w:val="753" w:hRule="atLeast"/>
        </w:trPr>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风险名称</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风险等级</w:t>
            </w:r>
          </w:p>
        </w:tc>
        <w:tc>
          <w:tcPr>
            <w:tcW w:type="dxa" w:w="23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详细描述</w:t>
            </w: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风险可控性研判</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是否可控</w:t>
            </w:r>
          </w:p>
        </w:tc>
      </w:tr>
      <w:tr>
        <w:tblPrEx>
          <w:shd w:val="clear" w:color="auto" w:fill="ced7e7"/>
        </w:tblPrEx>
        <w:trPr>
          <w:trHeight w:val="1113" w:hRule="atLeast"/>
        </w:trPr>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line="360" w:lineRule="exact"/>
            </w:pPr>
            <w:r>
              <w:rPr>
                <w:rFonts w:ascii="仿宋_GB2312" w:cs="仿宋_GB2312" w:hAnsi="仿宋_GB2312" w:eastAsia="仿宋_GB2312"/>
                <w:sz w:val="28"/>
                <w:szCs w:val="28"/>
                <w:rtl w:val="0"/>
                <w:lang w:val="zh-TW" w:eastAsia="zh-TW"/>
              </w:rPr>
              <w:t>网络存在被入侵的风险</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绿盟科技）"/>
        <w:spacing w:line="240" w:lineRule="auto"/>
        <w:jc w:val="center"/>
      </w:pPr>
    </w:p>
    <w:p>
      <w:pPr>
        <w:pStyle w:val="正文（绿盟科技）"/>
      </w:pPr>
    </w:p>
    <w:p>
      <w:pPr>
        <w:pStyle w:val="标题 2（绿盟科技）"/>
        <w:numPr>
          <w:ilvl w:val="1"/>
          <w:numId w:val="16"/>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业务安全风险匹配性控制分析</w:t>
      </w:r>
    </w:p>
    <w:tbl>
      <w:tblPr>
        <w:tblW w:w="905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21"/>
        <w:gridCol w:w="993"/>
        <w:gridCol w:w="1983"/>
        <w:gridCol w:w="2127"/>
        <w:gridCol w:w="2531"/>
      </w:tblGrid>
      <w:tr>
        <w:tblPrEx>
          <w:shd w:val="clear" w:color="auto" w:fill="ced7e7"/>
        </w:tblPrEx>
        <w:trPr>
          <w:trHeight w:val="753" w:hRule="atLeast"/>
        </w:trPr>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风险描述</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风险等级</w:t>
            </w: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详细描述</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相应保障措施能力</w:t>
            </w:r>
          </w:p>
        </w:tc>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风险可控性研判</w:t>
            </w:r>
          </w:p>
        </w:tc>
      </w:tr>
      <w:tr>
        <w:tblPrEx>
          <w:shd w:val="clear" w:color="auto" w:fill="ced7e7"/>
        </w:tblPrEx>
        <w:trPr>
          <w:trHeight w:val="2303" w:hRule="atLeast"/>
        </w:trPr>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sz w:val="28"/>
                <w:szCs w:val="28"/>
                <w:rtl w:val="0"/>
                <w:lang w:val="zh-TW" w:eastAsia="zh-TW"/>
              </w:rPr>
              <w:t>信息载体难识别</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753" w:hRule="atLeast"/>
        </w:trPr>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sz w:val="28"/>
                <w:szCs w:val="28"/>
                <w:rtl w:val="0"/>
                <w:lang w:val="zh-TW" w:eastAsia="zh-TW"/>
              </w:rPr>
              <w:t>信息内容难审核</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33" w:hRule="atLeast"/>
        </w:trPr>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sz w:val="28"/>
                <w:szCs w:val="28"/>
                <w:rtl w:val="0"/>
                <w:lang w:val="zh-TW" w:eastAsia="zh-TW"/>
              </w:rPr>
              <w:t>信息传播跨平台对接，增大了识别监管难度</w:t>
            </w:r>
          </w:p>
        </w:tc>
        <w:tc>
          <w:tcPr>
            <w:tcW w:type="dxa" w:w="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2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标题 2（绿盟科技）"/>
        <w:numPr>
          <w:ilvl w:val="1"/>
          <w:numId w:val="17"/>
        </w:numPr>
        <w:spacing w:line="240" w:lineRule="auto"/>
        <w:jc w:val="center"/>
        <w:rPr>
          <w:lang w:val="zh-TW" w:eastAsia="zh-TW"/>
        </w:rPr>
      </w:pPr>
    </w:p>
    <w:p>
      <w:pPr>
        <w:pStyle w:val="标题 2（绿盟科技）"/>
        <w:numPr>
          <w:ilvl w:val="1"/>
          <w:numId w:val="18"/>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安全评估结论</w:t>
      </w:r>
    </w:p>
    <w:p>
      <w:pPr>
        <w:pStyle w:val="正文（绿盟科技）"/>
        <w:spacing w:line="360" w:lineRule="auto"/>
        <w:ind w:firstLine="480"/>
        <w:rPr>
          <w:rFonts w:ascii="微软雅黑" w:cs="微软雅黑" w:hAnsi="微软雅黑" w:eastAsia="微软雅黑"/>
          <w:sz w:val="24"/>
          <w:szCs w:val="24"/>
        </w:rPr>
      </w:pPr>
    </w:p>
    <w:tbl>
      <w:tblPr>
        <w:tblW w:w="965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36"/>
        <w:gridCol w:w="2310"/>
        <w:gridCol w:w="1985"/>
        <w:gridCol w:w="3178"/>
        <w:gridCol w:w="850"/>
      </w:tblGrid>
      <w:tr>
        <w:tblPrEx>
          <w:shd w:val="clear" w:color="auto" w:fill="ced7e7"/>
        </w:tblPrEx>
        <w:trPr>
          <w:trHeight w:val="753" w:hRule="atLeast"/>
        </w:trPr>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风险描述</w:t>
            </w: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详细描述</w:t>
            </w: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危害</w:t>
            </w:r>
          </w:p>
        </w:tc>
        <w:tc>
          <w:tcPr>
            <w:tcW w:type="dxa" w:w="3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整改建议</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exact"/>
              <w:jc w:val="center"/>
            </w:pPr>
            <w:r>
              <w:rPr>
                <w:rFonts w:ascii="仿宋_GB2312" w:cs="仿宋_GB2312" w:hAnsi="仿宋_GB2312" w:eastAsia="仿宋_GB2312"/>
                <w:b w:val="1"/>
                <w:bCs w:val="1"/>
                <w:sz w:val="28"/>
                <w:szCs w:val="28"/>
                <w:rtl w:val="0"/>
                <w:lang w:val="zh-TW" w:eastAsia="zh-TW"/>
              </w:rPr>
              <w:t>是否可控</w:t>
            </w:r>
          </w:p>
        </w:tc>
      </w:tr>
      <w:tr>
        <w:tblPrEx>
          <w:shd w:val="clear" w:color="auto" w:fill="ced7e7"/>
        </w:tblPrEx>
        <w:trPr>
          <w:trHeight w:val="362" w:hRule="atLeast"/>
        </w:trPr>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62" w:hRule="atLeast"/>
        </w:trPr>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7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62" w:hRule="atLeast"/>
        </w:trPr>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1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62" w:hRule="atLeast"/>
        </w:trPr>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31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98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7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正文（绿盟科技）"/>
        <w:spacing w:line="240" w:lineRule="auto"/>
        <w:jc w:val="center"/>
        <w:rPr>
          <w:rFonts w:ascii="微软雅黑" w:cs="微软雅黑" w:hAnsi="微软雅黑" w:eastAsia="微软雅黑"/>
          <w:sz w:val="24"/>
          <w:szCs w:val="24"/>
        </w:rPr>
      </w:pPr>
    </w:p>
    <w:p>
      <w:pPr>
        <w:pStyle w:val="标题 2（绿盟科技）"/>
        <w:numPr>
          <w:ilvl w:val="1"/>
          <w:numId w:val="19"/>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同类业务的监管建议</w:t>
      </w:r>
    </w:p>
    <w:p>
      <w:pPr>
        <w:pStyle w:val="Normal.0"/>
        <w:widowControl w:val="1"/>
        <w:spacing w:after="240" w:line="360" w:lineRule="auto"/>
        <w:jc w:val="left"/>
        <w:rPr>
          <w:rFonts w:ascii="微软雅黑" w:cs="微软雅黑" w:hAnsi="微软雅黑" w:eastAsia="微软雅黑"/>
          <w:kern w:val="0"/>
          <w:sz w:val="24"/>
          <w:szCs w:val="24"/>
        </w:rPr>
      </w:pPr>
    </w:p>
    <w:p>
      <w:pPr>
        <w:pStyle w:val="标题 2（绿盟科技）"/>
        <w:numPr>
          <w:ilvl w:val="1"/>
          <w:numId w:val="11"/>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业务部门初评总结签字确认表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52"/>
        <w:gridCol w:w="1842"/>
        <w:gridCol w:w="2269"/>
        <w:gridCol w:w="2459"/>
      </w:tblGrid>
      <w:tr>
        <w:tblPrEx>
          <w:shd w:val="clear" w:color="auto" w:fill="ced7e7"/>
        </w:tblPrEx>
        <w:trPr>
          <w:trHeight w:val="430"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center"/>
            </w:pPr>
            <w:r>
              <w:rPr>
                <w:rFonts w:ascii="Arial Unicode MS" w:hAnsi="Arial Unicode MS"/>
                <w:kern w:val="0"/>
                <w:sz w:val="32"/>
                <w:szCs w:val="32"/>
                <w:rtl w:val="0"/>
                <w:lang w:val="en-US"/>
              </w:rPr>
              <w:t>XX</w:t>
            </w:r>
            <w:r>
              <w:rPr>
                <w:rFonts w:eastAsia="Arial Unicode MS" w:hint="eastAsia"/>
                <w:kern w:val="0"/>
                <w:sz w:val="32"/>
                <w:szCs w:val="32"/>
                <w:rtl w:val="0"/>
                <w:lang w:val="zh-TW" w:eastAsia="zh-TW"/>
              </w:rPr>
              <w:t>业务初评总结签字确认表</w:t>
            </w:r>
          </w:p>
        </w:tc>
      </w:tr>
      <w:tr>
        <w:tblPrEx>
          <w:shd w:val="clear" w:color="auto" w:fill="ced7e7"/>
        </w:tblPrEx>
        <w:trPr>
          <w:trHeight w:val="660" w:hRule="atLeast"/>
        </w:trPr>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业务名称</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ascii="Arial Unicode MS" w:hAnsi="Arial Unicode MS"/>
                <w:kern w:val="0"/>
                <w:sz w:val="32"/>
                <w:szCs w:val="32"/>
                <w:rtl w:val="0"/>
                <w:lang w:val="en-US"/>
              </w:rPr>
              <w:t>XX</w:t>
            </w:r>
            <w:r>
              <w:rPr>
                <w:rFonts w:eastAsia="Arial Unicode MS" w:hint="eastAsia"/>
                <w:kern w:val="0"/>
                <w:sz w:val="32"/>
                <w:szCs w:val="32"/>
                <w:rtl w:val="0"/>
                <w:lang w:val="zh-TW" w:eastAsia="zh-TW"/>
              </w:rPr>
              <w:t>业务</w:t>
            </w:r>
          </w:p>
        </w:tc>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业务主管部门</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ascii="Arial Unicode MS" w:hAnsi="Arial Unicode MS"/>
                <w:kern w:val="0"/>
                <w:sz w:val="32"/>
                <w:szCs w:val="32"/>
                <w:rtl w:val="0"/>
                <w:lang w:val="en-US"/>
              </w:rPr>
              <w:t>XX</w:t>
            </w:r>
            <w:r>
              <w:rPr>
                <w:rFonts w:eastAsia="Arial Unicode MS" w:hint="eastAsia"/>
                <w:kern w:val="0"/>
                <w:sz w:val="32"/>
                <w:szCs w:val="32"/>
                <w:rtl w:val="0"/>
                <w:lang w:val="zh-TW" w:eastAsia="zh-TW"/>
              </w:rPr>
              <w:t>部门</w:t>
            </w:r>
          </w:p>
        </w:tc>
      </w:tr>
      <w:tr>
        <w:tblPrEx>
          <w:shd w:val="clear" w:color="auto" w:fill="ced7e7"/>
        </w:tblPrEx>
        <w:trPr>
          <w:trHeight w:val="430" w:hRule="atLeast"/>
        </w:trPr>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业务介绍</w:t>
            </w:r>
          </w:p>
        </w:tc>
        <w:tc>
          <w:tcPr>
            <w:tcW w:type="dxa" w:w="65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430" w:hRule="atLeast"/>
        </w:trPr>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初评结论</w:t>
            </w:r>
          </w:p>
        </w:tc>
        <w:tc>
          <w:tcPr>
            <w:tcW w:type="dxa" w:w="65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850" w:hRule="atLeast"/>
        </w:trPr>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主管部门评估人员签字</w:t>
            </w:r>
          </w:p>
        </w:tc>
        <w:tc>
          <w:tcPr>
            <w:tcW w:type="dxa" w:w="65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850" w:hRule="atLeast"/>
        </w:trPr>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业务主管部门领导签字</w:t>
            </w:r>
          </w:p>
        </w:tc>
        <w:tc>
          <w:tcPr>
            <w:tcW w:type="dxa" w:w="65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bl>
    <w:p>
      <w:pPr>
        <w:pStyle w:val="标题 2（绿盟科技）"/>
        <w:numPr>
          <w:ilvl w:val="1"/>
          <w:numId w:val="17"/>
        </w:numPr>
        <w:spacing w:line="240" w:lineRule="auto"/>
        <w:rPr>
          <w:lang w:val="zh-TW" w:eastAsia="zh-TW"/>
        </w:rPr>
      </w:pPr>
    </w:p>
    <w:p>
      <w:pPr>
        <w:pStyle w:val="正文（绿盟科技）"/>
      </w:pPr>
    </w:p>
    <w:p>
      <w:pPr>
        <w:pStyle w:val="正文（绿盟科技）"/>
      </w:pPr>
    </w:p>
    <w:p>
      <w:pPr>
        <w:pStyle w:val="Normal.0"/>
        <w:widowControl w:val="1"/>
        <w:jc w:val="left"/>
      </w:pPr>
      <w:r>
        <w:br w:type="page"/>
      </w:r>
    </w:p>
    <w:p>
      <w:pPr>
        <w:pStyle w:val="标题 2（绿盟科技）"/>
        <w:numPr>
          <w:ilvl w:val="1"/>
          <w:numId w:val="20"/>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信息安全管理部门复核总结签字确认表</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52"/>
        <w:gridCol w:w="1842"/>
        <w:gridCol w:w="2269"/>
        <w:gridCol w:w="2459"/>
      </w:tblGrid>
      <w:tr>
        <w:tblPrEx>
          <w:shd w:val="clear" w:color="auto" w:fill="ced7e7"/>
        </w:tblPrEx>
        <w:trPr>
          <w:trHeight w:val="430" w:hRule="atLeast"/>
        </w:trPr>
        <w:tc>
          <w:tcPr>
            <w:tcW w:type="dxa" w:w="852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center"/>
            </w:pPr>
            <w:r>
              <w:rPr>
                <w:rFonts w:ascii="Arial Unicode MS" w:hAnsi="Arial Unicode MS"/>
                <w:kern w:val="0"/>
                <w:sz w:val="32"/>
                <w:szCs w:val="32"/>
                <w:rtl w:val="0"/>
                <w:lang w:val="en-US"/>
              </w:rPr>
              <w:t>XX</w:t>
            </w:r>
            <w:r>
              <w:rPr>
                <w:rFonts w:eastAsia="Arial Unicode MS" w:hint="eastAsia"/>
                <w:kern w:val="0"/>
                <w:sz w:val="32"/>
                <w:szCs w:val="32"/>
                <w:rtl w:val="0"/>
                <w:lang w:val="zh-TW" w:eastAsia="zh-TW"/>
              </w:rPr>
              <w:t>业务复核总结签字确认表</w:t>
            </w:r>
          </w:p>
        </w:tc>
      </w:tr>
      <w:tr>
        <w:tblPrEx>
          <w:shd w:val="clear" w:color="auto" w:fill="ced7e7"/>
        </w:tblPrEx>
        <w:trPr>
          <w:trHeight w:val="660" w:hRule="atLeast"/>
        </w:trPr>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业务名称</w:t>
            </w:r>
          </w:p>
        </w:tc>
        <w:tc>
          <w:tcPr>
            <w:tcW w:type="dxa" w:w="18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ascii="Arial Unicode MS" w:hAnsi="Arial Unicode MS"/>
                <w:kern w:val="0"/>
                <w:sz w:val="32"/>
                <w:szCs w:val="32"/>
                <w:rtl w:val="0"/>
                <w:lang w:val="en-US"/>
              </w:rPr>
              <w:t>XX</w:t>
            </w:r>
            <w:r>
              <w:rPr>
                <w:rFonts w:eastAsia="Arial Unicode MS" w:hint="eastAsia"/>
                <w:kern w:val="0"/>
                <w:sz w:val="32"/>
                <w:szCs w:val="32"/>
                <w:rtl w:val="0"/>
                <w:lang w:val="zh-TW" w:eastAsia="zh-TW"/>
              </w:rPr>
              <w:t>业务</w:t>
            </w:r>
          </w:p>
        </w:tc>
        <w:tc>
          <w:tcPr>
            <w:tcW w:type="dxa" w:w="22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业务主管部门</w:t>
            </w:r>
          </w:p>
        </w:tc>
        <w:tc>
          <w:tcPr>
            <w:tcW w:type="dxa" w:w="24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ascii="Arial Unicode MS" w:hAnsi="Arial Unicode MS"/>
                <w:kern w:val="0"/>
                <w:sz w:val="32"/>
                <w:szCs w:val="32"/>
                <w:rtl w:val="0"/>
                <w:lang w:val="en-US"/>
              </w:rPr>
              <w:t>XX</w:t>
            </w:r>
            <w:r>
              <w:rPr>
                <w:rFonts w:eastAsia="Arial Unicode MS" w:hint="eastAsia"/>
                <w:kern w:val="0"/>
                <w:sz w:val="32"/>
                <w:szCs w:val="32"/>
                <w:rtl w:val="0"/>
                <w:lang w:val="zh-TW" w:eastAsia="zh-TW"/>
              </w:rPr>
              <w:t>部门</w:t>
            </w:r>
          </w:p>
        </w:tc>
      </w:tr>
      <w:tr>
        <w:tblPrEx>
          <w:shd w:val="clear" w:color="auto" w:fill="ced7e7"/>
        </w:tblPrEx>
        <w:trPr>
          <w:trHeight w:val="430" w:hRule="atLeast"/>
        </w:trPr>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业务介绍</w:t>
            </w:r>
          </w:p>
        </w:tc>
        <w:tc>
          <w:tcPr>
            <w:tcW w:type="dxa" w:w="65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430" w:hRule="atLeast"/>
        </w:trPr>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复核结论</w:t>
            </w:r>
          </w:p>
        </w:tc>
        <w:tc>
          <w:tcPr>
            <w:tcW w:type="dxa" w:w="65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1270" w:hRule="atLeast"/>
        </w:trPr>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信息安全管理部门评估人员签字</w:t>
            </w:r>
          </w:p>
        </w:tc>
        <w:tc>
          <w:tcPr>
            <w:tcW w:type="dxa" w:w="65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r>
        <w:tblPrEx>
          <w:shd w:val="clear" w:color="auto" w:fill="ced7e7"/>
        </w:tblPrEx>
        <w:trPr>
          <w:trHeight w:val="1270" w:hRule="atLeast"/>
        </w:trPr>
        <w:tc>
          <w:tcPr>
            <w:tcW w:type="dxa" w:w="1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Normal.0"/>
              <w:widowControl w:val="1"/>
              <w:jc w:val="left"/>
            </w:pPr>
            <w:r>
              <w:rPr>
                <w:rFonts w:eastAsia="Arial Unicode MS" w:hint="eastAsia"/>
                <w:kern w:val="0"/>
                <w:sz w:val="32"/>
                <w:szCs w:val="32"/>
                <w:rtl w:val="0"/>
                <w:lang w:val="zh-TW" w:eastAsia="zh-TW"/>
              </w:rPr>
              <w:t>信息安全管理部门领导签字</w:t>
            </w:r>
          </w:p>
        </w:tc>
        <w:tc>
          <w:tcPr>
            <w:tcW w:type="dxa" w:w="65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r>
    </w:tbl>
    <w:p>
      <w:pPr>
        <w:pStyle w:val="标题 2（绿盟科技）"/>
        <w:numPr>
          <w:ilvl w:val="1"/>
          <w:numId w:val="17"/>
        </w:numPr>
        <w:spacing w:line="240" w:lineRule="auto"/>
        <w:rPr>
          <w:lang w:val="zh-TW" w:eastAsia="zh-TW"/>
        </w:rPr>
      </w:pPr>
    </w:p>
    <w:p>
      <w:pPr>
        <w:pStyle w:val="正文（绿盟科技）"/>
      </w:pPr>
    </w:p>
    <w:p>
      <w:pPr>
        <w:pStyle w:val="Normal.0"/>
        <w:widowControl w:val="1"/>
        <w:jc w:val="left"/>
      </w:pPr>
      <w:r>
        <w:rPr>
          <w:rFonts w:ascii="微软雅黑" w:cs="微软雅黑" w:hAnsi="微软雅黑" w:eastAsia="微软雅黑"/>
        </w:rPr>
        <w:br w:type="page"/>
      </w:r>
    </w:p>
    <w:p>
      <w:pPr>
        <w:pStyle w:val="标题 1（绿盟科技）"/>
        <w:numPr>
          <w:ilvl w:val="0"/>
          <w:numId w:val="21"/>
        </w:numPr>
        <w:rPr>
          <w:lang w:val="zh-TW" w:eastAsia="zh-TW"/>
        </w:rPr>
      </w:pPr>
      <w:r>
        <w:rPr>
          <w:rFonts w:ascii="黑体" w:cs="黑体" w:hAnsi="黑体" w:eastAsia="黑体"/>
          <w:rtl w:val="0"/>
          <w:lang w:val="zh-TW" w:eastAsia="zh-TW"/>
        </w:rPr>
        <w:t>附录</w:t>
      </w:r>
    </w:p>
    <w:p>
      <w:pPr>
        <w:pStyle w:val="标题 2（绿盟科技）"/>
        <w:numPr>
          <w:ilvl w:val="1"/>
          <w:numId w:val="11"/>
        </w:numPr>
        <w:bidi w:val="0"/>
        <w:ind w:right="0"/>
        <w:jc w:val="left"/>
        <w:rPr>
          <w:rFonts w:ascii="微软雅黑" w:cs="微软雅黑" w:hAnsi="微软雅黑" w:eastAsia="微软雅黑"/>
          <w:rtl w:val="0"/>
          <w:lang w:val="zh-TW" w:eastAsia="zh-TW"/>
        </w:rPr>
      </w:pPr>
      <w:r>
        <w:rPr>
          <w:rFonts w:ascii="微软雅黑" w:cs="微软雅黑" w:hAnsi="微软雅黑" w:eastAsia="微软雅黑"/>
          <w:rtl w:val="0"/>
          <w:lang w:val="zh-TW" w:eastAsia="zh-TW"/>
        </w:rPr>
        <w:t>业务基础安全评估结果（详细）</w:t>
      </w:r>
    </w:p>
    <w:p>
      <w:pPr>
        <w:pStyle w:val="标题 3（绿盟科技）"/>
        <w:numPr>
          <w:ilvl w:val="2"/>
          <w:numId w:val="11"/>
        </w:numPr>
        <w:rPr>
          <w:lang w:val="zh-TW" w:eastAsia="zh-TW"/>
        </w:rPr>
      </w:pPr>
      <w:r>
        <w:rPr>
          <w:rFonts w:ascii="黑体" w:cs="黑体" w:hAnsi="黑体" w:eastAsia="黑体"/>
          <w:rtl w:val="0"/>
          <w:lang w:val="zh-TW" w:eastAsia="zh-TW"/>
        </w:rPr>
        <w:t>资产清理</w:t>
      </w:r>
    </w:p>
    <w:p>
      <w:pPr>
        <w:pStyle w:val="标题 3（绿盟科技）"/>
        <w:numPr>
          <w:ilvl w:val="2"/>
          <w:numId w:val="11"/>
        </w:numPr>
        <w:rPr>
          <w:lang w:val="zh-TW" w:eastAsia="zh-TW"/>
        </w:rPr>
      </w:pPr>
      <w:r>
        <w:rPr>
          <w:rFonts w:ascii="黑体" w:cs="黑体" w:hAnsi="黑体" w:eastAsia="黑体"/>
          <w:rtl w:val="0"/>
          <w:lang w:val="zh-TW" w:eastAsia="zh-TW"/>
        </w:rPr>
        <w:t>基线检测</w:t>
      </w:r>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45"/>
        <w:gridCol w:w="1537"/>
        <w:gridCol w:w="1994"/>
        <w:gridCol w:w="3199"/>
        <w:gridCol w:w="1147"/>
      </w:tblGrid>
      <w:tr>
        <w:tblPrEx>
          <w:shd w:val="clear" w:color="auto" w:fill="ced7e7"/>
        </w:tblPrEx>
        <w:trPr>
          <w:trHeight w:val="310" w:hRule="atLeast"/>
        </w:trPr>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kern w:val="0"/>
                <w:rtl w:val="0"/>
                <w:lang w:val="zh-TW" w:eastAsia="zh-TW"/>
              </w:rPr>
              <w:t>序号</w:t>
            </w:r>
          </w:p>
        </w:tc>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问题类型</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kern w:val="0"/>
                <w:rtl w:val="0"/>
                <w:lang w:val="zh-TW" w:eastAsia="zh-TW"/>
              </w:rPr>
              <w:t>受影响设备</w:t>
            </w:r>
          </w:p>
        </w:tc>
        <w:tc>
          <w:tcPr>
            <w:tcW w:type="dxa" w:w="3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kern w:val="0"/>
                <w:rtl w:val="0"/>
                <w:lang w:val="zh-TW" w:eastAsia="zh-TW"/>
              </w:rPr>
              <w:t>脆弱性名称</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kern w:val="0"/>
                <w:rtl w:val="0"/>
                <w:lang w:val="zh-TW" w:eastAsia="zh-TW"/>
              </w:rPr>
              <w:t>严重程度</w:t>
            </w:r>
          </w:p>
        </w:tc>
      </w:tr>
      <w:tr>
        <w:tblPrEx>
          <w:shd w:val="clear" w:color="auto" w:fill="ced7e7"/>
        </w:tblPrEx>
        <w:trPr>
          <w:trHeight w:val="270" w:hRule="atLeast"/>
        </w:trPr>
        <w:tc>
          <w:tcPr>
            <w:tcW w:type="dxa" w:w="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31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标题 3（绿盟科技）"/>
        <w:numPr>
          <w:ilvl w:val="2"/>
          <w:numId w:val="22"/>
        </w:numPr>
        <w:spacing w:line="240" w:lineRule="auto"/>
        <w:rPr>
          <w:lang w:val="zh-TW" w:eastAsia="zh-TW"/>
        </w:rPr>
      </w:pPr>
    </w:p>
    <w:p>
      <w:pPr>
        <w:pStyle w:val="标题 3（绿盟科技）"/>
        <w:numPr>
          <w:ilvl w:val="2"/>
          <w:numId w:val="23"/>
        </w:numPr>
        <w:rPr>
          <w:lang w:val="zh-TW" w:eastAsia="zh-TW"/>
        </w:rPr>
      </w:pPr>
      <w:r>
        <w:rPr>
          <w:rFonts w:ascii="黑体" w:cs="黑体" w:hAnsi="黑体" w:eastAsia="黑体"/>
          <w:rtl w:val="0"/>
          <w:lang w:val="zh-TW" w:eastAsia="zh-TW"/>
        </w:rPr>
        <w:t>漏洞扫描</w:t>
      </w:r>
    </w:p>
    <w:p>
      <w:pPr>
        <w:pStyle w:val="正文（绿盟科技）"/>
        <w:spacing w:line="360" w:lineRule="auto"/>
        <w:ind w:firstLine="480"/>
        <w:rPr>
          <w:rFonts w:ascii="微软雅黑" w:cs="微软雅黑" w:hAnsi="微软雅黑" w:eastAsia="微软雅黑"/>
          <w:sz w:val="24"/>
          <w:szCs w:val="24"/>
        </w:rPr>
      </w:pPr>
    </w:p>
    <w:tbl>
      <w:tblPr>
        <w:tblW w:w="84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0"/>
        <w:gridCol w:w="2095"/>
        <w:gridCol w:w="1295"/>
        <w:gridCol w:w="1069"/>
        <w:gridCol w:w="1276"/>
        <w:gridCol w:w="1276"/>
      </w:tblGrid>
      <w:tr>
        <w:tblPrEx>
          <w:shd w:val="clear" w:color="auto" w:fill="ced7e7"/>
        </w:tblPrEx>
        <w:trPr>
          <w:trHeight w:val="310"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微软雅黑" w:cs="微软雅黑" w:hAnsi="微软雅黑" w:eastAsia="微软雅黑" w:hint="eastAsia"/>
                <w:b w:val="1"/>
                <w:bCs w:val="1"/>
                <w:rtl w:val="0"/>
                <w:lang w:val="zh-TW" w:eastAsia="zh-TW"/>
              </w:rPr>
              <w:t>类型</w:t>
            </w: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Verdana" w:hAnsi="Verdana"/>
                <w:b w:val="1"/>
                <w:bCs w:val="1"/>
                <w:rtl w:val="0"/>
                <w:lang w:val="en-US"/>
              </w:rPr>
              <w:t>IP</w:t>
            </w:r>
            <w:r>
              <w:rPr>
                <w:rFonts w:ascii="微软雅黑" w:cs="微软雅黑" w:hAnsi="微软雅黑" w:eastAsia="微软雅黑"/>
                <w:b w:val="1"/>
                <w:bCs w:val="1"/>
                <w:rtl w:val="0"/>
                <w:lang w:val="zh-TW" w:eastAsia="zh-TW"/>
              </w:rPr>
              <w:t>地址</w:t>
            </w: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微软雅黑" w:cs="微软雅黑" w:hAnsi="微软雅黑" w:eastAsia="微软雅黑"/>
                <w:b w:val="1"/>
                <w:bCs w:val="1"/>
                <w:rtl w:val="0"/>
                <w:lang w:val="zh-TW" w:eastAsia="zh-TW"/>
              </w:rPr>
              <w:t>操作系统</w:t>
            </w:r>
          </w:p>
        </w:tc>
        <w:tc>
          <w:tcPr>
            <w:tcW w:type="dxa" w:w="1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微软雅黑" w:cs="微软雅黑" w:hAnsi="微软雅黑" w:eastAsia="微软雅黑"/>
                <w:b w:val="1"/>
                <w:bCs w:val="1"/>
                <w:rtl w:val="0"/>
                <w:lang w:val="zh-TW" w:eastAsia="zh-TW"/>
              </w:rPr>
              <w:t>高危数量</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微软雅黑" w:cs="微软雅黑" w:hAnsi="微软雅黑" w:eastAsia="微软雅黑"/>
                <w:b w:val="1"/>
                <w:bCs w:val="1"/>
                <w:rtl w:val="0"/>
                <w:lang w:val="zh-TW" w:eastAsia="zh-TW"/>
              </w:rPr>
              <w:t>中危数量</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微软雅黑" w:cs="微软雅黑" w:hAnsi="微软雅黑" w:eastAsia="微软雅黑"/>
                <w:b w:val="1"/>
                <w:bCs w:val="1"/>
                <w:rtl w:val="0"/>
                <w:lang w:val="zh-TW" w:eastAsia="zh-TW"/>
              </w:rPr>
              <w:t>低危数量</w:t>
            </w:r>
          </w:p>
        </w:tc>
      </w:tr>
      <w:tr>
        <w:tblPrEx>
          <w:shd w:val="clear" w:color="auto" w:fill="ced7e7"/>
        </w:tblPrEx>
        <w:trPr>
          <w:trHeight w:val="416"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16"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16"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0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正文（绿盟科技）"/>
        <w:spacing w:line="240" w:lineRule="auto"/>
        <w:rPr>
          <w:rFonts w:ascii="微软雅黑" w:cs="微软雅黑" w:hAnsi="微软雅黑" w:eastAsia="微软雅黑"/>
          <w:sz w:val="24"/>
          <w:szCs w:val="24"/>
        </w:rPr>
      </w:pPr>
    </w:p>
    <w:p>
      <w:pPr>
        <w:pStyle w:val="正文（绿盟科技）"/>
        <w:spacing w:line="360" w:lineRule="auto"/>
        <w:ind w:firstLine="480"/>
        <w:rPr>
          <w:rFonts w:ascii="微软雅黑" w:cs="微软雅黑" w:hAnsi="微软雅黑" w:eastAsia="微软雅黑"/>
          <w:sz w:val="24"/>
          <w:szCs w:val="24"/>
          <w:lang w:val="zh-TW" w:eastAsia="zh-TW"/>
        </w:rPr>
      </w:pPr>
      <w:r>
        <w:rPr>
          <w:rFonts w:ascii="微软雅黑" w:cs="微软雅黑" w:hAnsi="微软雅黑" w:eastAsia="微软雅黑"/>
          <w:sz w:val="24"/>
          <w:szCs w:val="24"/>
          <w:rtl w:val="0"/>
          <w:lang w:val="zh-TW" w:eastAsia="zh-TW"/>
        </w:rPr>
        <w:t>漏洞列表：</w:t>
      </w:r>
    </w:p>
    <w:tbl>
      <w:tblPr>
        <w:tblW w:w="85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0"/>
        <w:gridCol w:w="1098"/>
        <w:gridCol w:w="1841"/>
        <w:gridCol w:w="2977"/>
        <w:gridCol w:w="1138"/>
        <w:gridCol w:w="900"/>
      </w:tblGrid>
      <w:tr>
        <w:tblPrEx>
          <w:shd w:val="clear" w:color="auto" w:fill="ced7e7"/>
        </w:tblPrEx>
        <w:trPr>
          <w:trHeight w:val="610" w:hRule="atLeast"/>
        </w:trPr>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序号</w:t>
            </w: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问题类型</w:t>
            </w:r>
          </w:p>
        </w:tc>
        <w:tc>
          <w:tcPr>
            <w:tcW w:type="dxa" w:w="1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影响资产</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漏洞名称</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风险等级</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备注</w:t>
            </w:r>
          </w:p>
        </w:tc>
      </w:tr>
      <w:tr>
        <w:tblPrEx>
          <w:shd w:val="clear" w:color="auto" w:fill="ced7e7"/>
        </w:tblPrEx>
        <w:trPr>
          <w:trHeight w:val="650" w:hRule="atLeast"/>
        </w:trPr>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50" w:hRule="atLeast"/>
        </w:trPr>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50" w:hRule="atLeast"/>
        </w:trPr>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正文（绿盟科技）"/>
        <w:spacing w:line="240" w:lineRule="auto"/>
        <w:rPr>
          <w:rFonts w:ascii="微软雅黑" w:cs="微软雅黑" w:hAnsi="微软雅黑" w:eastAsia="微软雅黑"/>
          <w:sz w:val="24"/>
          <w:szCs w:val="24"/>
          <w:lang w:val="zh-TW" w:eastAsia="zh-TW"/>
        </w:rPr>
      </w:pPr>
    </w:p>
    <w:p>
      <w:pPr>
        <w:pStyle w:val="标题 3（绿盟科技）"/>
        <w:numPr>
          <w:ilvl w:val="2"/>
          <w:numId w:val="24"/>
        </w:numPr>
        <w:rPr>
          <w:lang w:val="zh-TW" w:eastAsia="zh-TW"/>
        </w:rPr>
      </w:pPr>
      <w:r>
        <w:rPr>
          <w:rFonts w:ascii="黑体" w:cs="黑体" w:hAnsi="黑体" w:eastAsia="黑体"/>
          <w:rtl w:val="0"/>
          <w:lang w:val="zh-TW" w:eastAsia="zh-TW"/>
        </w:rPr>
        <w:t>渗透测试</w:t>
      </w:r>
    </w:p>
    <w:p>
      <w:pPr>
        <w:pStyle w:val="标题 3（绿盟科技）"/>
        <w:numPr>
          <w:ilvl w:val="2"/>
          <w:numId w:val="11"/>
        </w:numPr>
        <w:rPr>
          <w:lang w:val="zh-TW" w:eastAsia="zh-TW"/>
        </w:rPr>
      </w:pPr>
      <w:r>
        <w:rPr>
          <w:rFonts w:ascii="黑体" w:cs="黑体" w:hAnsi="黑体" w:eastAsia="黑体"/>
          <w:rtl w:val="0"/>
          <w:lang w:val="zh-TW" w:eastAsia="zh-TW"/>
        </w:rPr>
        <w:t>弱口令检查</w:t>
      </w:r>
    </w:p>
    <w:p>
      <w:pPr>
        <w:pStyle w:val="正文（绿盟科技）"/>
        <w:spacing w:line="360" w:lineRule="auto"/>
        <w:rPr>
          <w:rFonts w:ascii="微软雅黑" w:cs="微软雅黑" w:hAnsi="微软雅黑" w:eastAsia="微软雅黑"/>
          <w:sz w:val="24"/>
          <w:szCs w:val="24"/>
          <w:lang w:val="zh-TW" w:eastAsia="zh-TW"/>
        </w:rPr>
      </w:pPr>
      <w:r>
        <w:rPr>
          <w:rFonts w:ascii="微软雅黑" w:cs="微软雅黑" w:hAnsi="微软雅黑" w:eastAsia="微软雅黑"/>
          <w:sz w:val="24"/>
          <w:szCs w:val="24"/>
          <w:rtl w:val="0"/>
          <w:lang w:val="zh-TW" w:eastAsia="zh-TW"/>
        </w:rPr>
        <w:t>未发现设备弱口令</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5"/>
        <w:gridCol w:w="1389"/>
        <w:gridCol w:w="1151"/>
        <w:gridCol w:w="1503"/>
        <w:gridCol w:w="1930"/>
        <w:gridCol w:w="1874"/>
      </w:tblGrid>
      <w:tr>
        <w:tblPrEx>
          <w:shd w:val="clear" w:color="auto" w:fill="ced7e7"/>
        </w:tblPrEx>
        <w:trPr>
          <w:trHeight w:val="32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b0f0"/>
            <w:tcMar>
              <w:top w:type="dxa" w:w="80"/>
              <w:left w:type="dxa" w:w="80"/>
              <w:bottom w:type="dxa" w:w="80"/>
              <w:right w:type="dxa" w:w="80"/>
            </w:tcMar>
            <w:vAlign w:val="center"/>
          </w:tcPr>
          <w:p>
            <w:pPr>
              <w:pStyle w:val="Normal.0"/>
              <w:spacing w:line="360" w:lineRule="auto"/>
              <w:jc w:val="center"/>
            </w:pPr>
            <w:r>
              <w:rPr>
                <w:rFonts w:ascii="宋体" w:cs="宋体" w:hAnsi="宋体" w:eastAsia="宋体"/>
                <w:b w:val="1"/>
                <w:bCs w:val="1"/>
                <w:rtl w:val="0"/>
                <w:lang w:val="zh-TW" w:eastAsia="zh-TW"/>
              </w:rPr>
              <w:t>序号</w:t>
            </w:r>
          </w:p>
        </w:tc>
        <w:tc>
          <w:tcPr>
            <w:tcW w:type="dxa" w:w="13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b0f0"/>
            <w:tcMar>
              <w:top w:type="dxa" w:w="80"/>
              <w:left w:type="dxa" w:w="80"/>
              <w:bottom w:type="dxa" w:w="80"/>
              <w:right w:type="dxa" w:w="80"/>
            </w:tcMar>
            <w:vAlign w:val="center"/>
          </w:tcPr>
          <w:p>
            <w:pPr>
              <w:pStyle w:val="Normal.0"/>
              <w:spacing w:line="360" w:lineRule="auto"/>
              <w:jc w:val="center"/>
            </w:pPr>
            <w:r>
              <w:rPr>
                <w:rFonts w:ascii="Verdana" w:hAnsi="Verdana"/>
                <w:b w:val="1"/>
                <w:bCs w:val="1"/>
                <w:rtl w:val="0"/>
                <w:lang w:val="en-US"/>
              </w:rPr>
              <w:t>IP</w:t>
            </w:r>
            <w:r>
              <w:rPr>
                <w:rFonts w:ascii="宋体" w:cs="宋体" w:hAnsi="宋体" w:eastAsia="宋体" w:hint="eastAsia"/>
                <w:b w:val="1"/>
                <w:bCs w:val="1"/>
                <w:rtl w:val="0"/>
                <w:lang w:val="zh-TW" w:eastAsia="zh-TW"/>
              </w:rPr>
              <w:t>地址</w:t>
            </w:r>
          </w:p>
        </w:tc>
        <w:tc>
          <w:tcPr>
            <w:tcW w:type="dxa" w:w="11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b0f0"/>
            <w:tcMar>
              <w:top w:type="dxa" w:w="80"/>
              <w:left w:type="dxa" w:w="80"/>
              <w:bottom w:type="dxa" w:w="80"/>
              <w:right w:type="dxa" w:w="80"/>
            </w:tcMar>
            <w:vAlign w:val="center"/>
          </w:tcPr>
          <w:p>
            <w:pPr>
              <w:pStyle w:val="Normal.0"/>
              <w:spacing w:line="360" w:lineRule="auto"/>
              <w:jc w:val="center"/>
            </w:pPr>
            <w:r>
              <w:rPr>
                <w:rFonts w:ascii="宋体" w:cs="宋体" w:hAnsi="宋体" w:eastAsia="宋体" w:hint="eastAsia"/>
                <w:b w:val="1"/>
                <w:bCs w:val="1"/>
                <w:rtl w:val="0"/>
                <w:lang w:val="zh-TW" w:eastAsia="zh-TW"/>
              </w:rPr>
              <w:t>用户名</w:t>
            </w:r>
          </w:p>
        </w:tc>
        <w:tc>
          <w:tcPr>
            <w:tcW w:type="dxa" w:w="1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b0f0"/>
            <w:tcMar>
              <w:top w:type="dxa" w:w="80"/>
              <w:left w:type="dxa" w:w="80"/>
              <w:bottom w:type="dxa" w:w="80"/>
              <w:right w:type="dxa" w:w="80"/>
            </w:tcMar>
            <w:vAlign w:val="center"/>
          </w:tcPr>
          <w:p>
            <w:pPr>
              <w:pStyle w:val="Normal.0"/>
              <w:spacing w:line="360" w:lineRule="auto"/>
              <w:jc w:val="center"/>
            </w:pPr>
            <w:r>
              <w:rPr>
                <w:rFonts w:ascii="宋体" w:cs="宋体" w:hAnsi="宋体" w:eastAsia="宋体" w:hint="eastAsia"/>
                <w:b w:val="1"/>
                <w:bCs w:val="1"/>
                <w:rtl w:val="0"/>
                <w:lang w:val="zh-TW" w:eastAsia="zh-TW"/>
              </w:rPr>
              <w:t>密码</w:t>
            </w:r>
          </w:p>
        </w:tc>
        <w:tc>
          <w:tcPr>
            <w:tcW w:type="dxa" w:w="19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b0f0"/>
            <w:tcMar>
              <w:top w:type="dxa" w:w="80"/>
              <w:left w:type="dxa" w:w="80"/>
              <w:bottom w:type="dxa" w:w="80"/>
              <w:right w:type="dxa" w:w="80"/>
            </w:tcMar>
            <w:vAlign w:val="center"/>
          </w:tcPr>
          <w:p>
            <w:pPr>
              <w:pStyle w:val="Normal.0"/>
              <w:spacing w:line="360" w:lineRule="auto"/>
              <w:jc w:val="center"/>
            </w:pPr>
            <w:r>
              <w:rPr>
                <w:rFonts w:ascii="宋体" w:cs="宋体" w:hAnsi="宋体" w:eastAsia="宋体" w:hint="eastAsia"/>
                <w:b w:val="1"/>
                <w:bCs w:val="1"/>
                <w:rtl w:val="0"/>
                <w:lang w:val="zh-TW" w:eastAsia="zh-TW"/>
              </w:rPr>
              <w:t>应用程序</w:t>
            </w:r>
          </w:p>
        </w:tc>
        <w:tc>
          <w:tcPr>
            <w:tcW w:type="dxa" w:w="18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00b0f0"/>
            <w:tcMar>
              <w:top w:type="dxa" w:w="80"/>
              <w:left w:type="dxa" w:w="80"/>
              <w:bottom w:type="dxa" w:w="80"/>
              <w:right w:type="dxa" w:w="80"/>
            </w:tcMar>
            <w:vAlign w:val="top"/>
          </w:tcPr>
          <w:p>
            <w:pPr>
              <w:pStyle w:val="Normal.0"/>
              <w:spacing w:line="360" w:lineRule="auto"/>
              <w:jc w:val="center"/>
            </w:pPr>
            <w:r>
              <w:rPr>
                <w:rFonts w:ascii="宋体" w:cs="宋体" w:hAnsi="宋体" w:eastAsia="宋体" w:hint="eastAsia"/>
                <w:b w:val="1"/>
                <w:bCs w:val="1"/>
                <w:rtl w:val="0"/>
                <w:lang w:val="zh-TW" w:eastAsia="zh-TW"/>
              </w:rPr>
              <w:t>备注</w:t>
            </w:r>
          </w:p>
        </w:tc>
      </w:tr>
      <w:tr>
        <w:tblPrEx>
          <w:shd w:val="clear" w:color="auto" w:fill="ced7e7"/>
        </w:tblPrEx>
        <w:trPr>
          <w:trHeight w:val="28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389"/>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51"/>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02"/>
            <w:tcBorders>
              <w:top w:val="single" w:color="000000"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30"/>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874"/>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正文（绿盟科技）"/>
        <w:spacing w:line="240" w:lineRule="auto"/>
      </w:pPr>
    </w:p>
    <w:p>
      <w:pPr>
        <w:pStyle w:val="标题 3（绿盟科技）"/>
        <w:numPr>
          <w:ilvl w:val="2"/>
          <w:numId w:val="25"/>
        </w:numPr>
        <w:rPr>
          <w:lang w:val="en-US"/>
        </w:rPr>
      </w:pPr>
      <w:r>
        <w:rPr>
          <w:rFonts w:ascii="Arial" w:hAnsi="Arial"/>
          <w:rtl w:val="0"/>
          <w:lang w:val="en-US"/>
        </w:rPr>
        <w:t>APP</w:t>
      </w:r>
      <w:r>
        <w:rPr>
          <w:rFonts w:ascii="黑体" w:cs="黑体" w:hAnsi="黑体" w:eastAsia="黑体"/>
          <w:rtl w:val="0"/>
          <w:lang w:val="zh-TW" w:eastAsia="zh-TW"/>
        </w:rPr>
        <w:t>安全</w:t>
      </w:r>
    </w:p>
    <w:p>
      <w:pPr>
        <w:pStyle w:val="正文（绿盟科技）"/>
        <w:spacing w:line="360" w:lineRule="auto"/>
        <w:ind w:firstLine="480"/>
        <w:rPr>
          <w:rFonts w:ascii="微软雅黑" w:cs="微软雅黑" w:hAnsi="微软雅黑" w:eastAsia="微软雅黑"/>
          <w:sz w:val="24"/>
          <w:szCs w:val="24"/>
        </w:rPr>
      </w:pPr>
      <w:r>
        <w:rPr>
          <w:rFonts w:ascii="微软雅黑" w:cs="微软雅黑" w:hAnsi="微软雅黑" w:eastAsia="微软雅黑"/>
          <w:sz w:val="24"/>
          <w:szCs w:val="24"/>
          <w:rtl w:val="0"/>
          <w:lang w:val="zh-TW" w:eastAsia="zh-TW"/>
        </w:rPr>
        <w:t>本业务现阶段无</w:t>
      </w:r>
      <w:r>
        <w:rPr>
          <w:rFonts w:ascii="微软雅黑" w:cs="微软雅黑" w:hAnsi="微软雅黑" w:eastAsia="微软雅黑"/>
          <w:sz w:val="24"/>
          <w:szCs w:val="24"/>
          <w:rtl w:val="0"/>
          <w:lang w:val="en-US"/>
        </w:rPr>
        <w:t>App</w:t>
      </w:r>
      <w:r>
        <w:rPr>
          <w:rFonts w:ascii="微软雅黑" w:cs="微软雅黑" w:hAnsi="微软雅黑" w:eastAsia="微软雅黑"/>
          <w:sz w:val="24"/>
          <w:szCs w:val="24"/>
          <w:rtl w:val="0"/>
          <w:lang w:val="zh-TW" w:eastAsia="zh-TW"/>
        </w:rPr>
        <w:t>。</w:t>
      </w:r>
    </w:p>
    <w:tbl>
      <w:tblPr>
        <w:tblW w:w="829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8"/>
        <w:gridCol w:w="1282"/>
        <w:gridCol w:w="2307"/>
        <w:gridCol w:w="1662"/>
        <w:gridCol w:w="1285"/>
        <w:gridCol w:w="1025"/>
      </w:tblGrid>
      <w:tr>
        <w:tblPrEx>
          <w:shd w:val="clear" w:color="auto" w:fill="ced7e7"/>
        </w:tblPrEx>
        <w:trPr>
          <w:trHeight w:val="313" w:hRule="atLeast"/>
        </w:trPr>
        <w:tc>
          <w:tcPr>
            <w:tcW w:type="dxa" w:w="738"/>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序号</w:t>
            </w:r>
          </w:p>
        </w:tc>
        <w:tc>
          <w:tcPr>
            <w:tcW w:type="dxa" w:w="128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受影响资产</w:t>
            </w:r>
          </w:p>
        </w:tc>
        <w:tc>
          <w:tcPr>
            <w:tcW w:type="dxa" w:w="2306"/>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漏洞名称</w:t>
            </w:r>
          </w:p>
        </w:tc>
        <w:tc>
          <w:tcPr>
            <w:tcW w:type="dxa" w:w="166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00b0f0"/>
            <w:tcMar>
              <w:top w:type="dxa" w:w="80"/>
              <w:left w:type="dxa" w:w="80"/>
              <w:bottom w:type="dxa" w:w="80"/>
              <w:right w:type="dxa" w:w="80"/>
            </w:tcMar>
            <w:vAlign w:val="center"/>
          </w:tcPr>
          <w:p>
            <w:pPr>
              <w:pStyle w:val="Normal.0"/>
              <w:jc w:val="center"/>
            </w:pPr>
            <w:r>
              <w:rPr>
                <w:b w:val="1"/>
                <w:bCs w:val="1"/>
                <w:rtl w:val="0"/>
                <w:lang w:val="en-US"/>
              </w:rPr>
              <w:t>URL</w:t>
            </w:r>
          </w:p>
        </w:tc>
        <w:tc>
          <w:tcPr>
            <w:tcW w:type="dxa" w:w="128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严重程度</w:t>
            </w:r>
          </w:p>
        </w:tc>
        <w:tc>
          <w:tcPr>
            <w:tcW w:type="dxa" w:w="1025"/>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00b0f0"/>
            <w:tcMar>
              <w:top w:type="dxa" w:w="80"/>
              <w:left w:type="dxa" w:w="80"/>
              <w:bottom w:type="dxa" w:w="80"/>
              <w:right w:type="dxa" w:w="80"/>
            </w:tcMar>
            <w:vAlign w:val="center"/>
          </w:tcPr>
          <w:p>
            <w:pPr>
              <w:pStyle w:val="Normal.0"/>
              <w:jc w:val="center"/>
            </w:pPr>
            <w:r>
              <w:rPr>
                <w:rFonts w:ascii="宋体" w:cs="宋体" w:hAnsi="宋体" w:eastAsia="宋体"/>
                <w:b w:val="1"/>
                <w:bCs w:val="1"/>
                <w:rtl w:val="0"/>
                <w:lang w:val="zh-TW" w:eastAsia="zh-TW"/>
              </w:rPr>
              <w:t>备注</w:t>
            </w:r>
          </w:p>
        </w:tc>
      </w:tr>
      <w:tr>
        <w:tblPrEx>
          <w:shd w:val="clear" w:color="auto" w:fill="ced7e7"/>
        </w:tblPrEx>
        <w:trPr>
          <w:trHeight w:val="272" w:hRule="atLeast"/>
        </w:trPr>
        <w:tc>
          <w:tcPr>
            <w:tcW w:type="dxa" w:w="738"/>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Normal.0"/>
              <w:widowControl w:val="1"/>
              <w:spacing w:line="360" w:lineRule="auto"/>
              <w:jc w:val="center"/>
            </w:pPr>
            <w:r>
              <w:rPr>
                <w:kern w:val="0"/>
                <w:rtl w:val="0"/>
                <w:lang w:val="en-US"/>
              </w:rPr>
              <w:t>1</w:t>
            </w:r>
          </w:p>
        </w:tc>
        <w:tc>
          <w:tcPr>
            <w:tcW w:type="dxa" w:w="128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306"/>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66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28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1025"/>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正文（绿盟科技）"/>
        <w:spacing w:line="240" w:lineRule="auto"/>
        <w:rPr>
          <w:rFonts w:ascii="微软雅黑" w:cs="微软雅黑" w:hAnsi="微软雅黑" w:eastAsia="微软雅黑"/>
          <w:sz w:val="24"/>
          <w:szCs w:val="24"/>
        </w:rPr>
      </w:pPr>
    </w:p>
    <w:p>
      <w:pPr>
        <w:pStyle w:val="正文（绿盟科技）"/>
        <w:spacing w:line="360" w:lineRule="auto"/>
      </w:pPr>
      <w:r>
        <w:rPr>
          <w:rFonts w:ascii="微软雅黑" w:cs="微软雅黑" w:hAnsi="微软雅黑" w:eastAsia="微软雅黑"/>
          <w:sz w:val="24"/>
          <w:szCs w:val="24"/>
          <w:shd w:val="clear" w:color="auto" w:fill="ffff00"/>
        </w:rPr>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宋体">
    <w:charset w:val="00"/>
    <w:family w:val="roman"/>
    <w:pitch w:val="default"/>
  </w:font>
  <w:font w:name="Helvetica">
    <w:charset w:val="00"/>
    <w:family w:val="roman"/>
    <w:pitch w:val="default"/>
  </w:font>
  <w:font w:name="微软雅黑">
    <w:charset w:val="00"/>
    <w:family w:val="roman"/>
    <w:pitch w:val="default"/>
  </w:font>
  <w:font w:name="黑体">
    <w:charset w:val="00"/>
    <w:family w:val="roman"/>
    <w:pitch w:val="default"/>
  </w:font>
  <w:font w:name="仿宋_GB2312">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280"/>
        <w:tab w:val="clear" w:pos="8306"/>
      </w:tabs>
    </w:pPr>
    <w:r>
      <w:rPr>
        <w:lang w:val="zh-TW" w:eastAsia="zh-TW"/>
      </w:rPr>
      <mc:AlternateContent>
        <mc:Choice Requires="wps">
          <w:drawing>
            <wp:anchor distT="152400" distB="152400" distL="152400" distR="152400" simplePos="0" relativeHeight="251658240" behindDoc="1" locked="0" layoutInCell="1" allowOverlap="1">
              <wp:simplePos x="0" y="0"/>
              <wp:positionH relativeFrom="page">
                <wp:posOffset>434339</wp:posOffset>
              </wp:positionH>
              <wp:positionV relativeFrom="page">
                <wp:posOffset>4974590</wp:posOffset>
              </wp:positionV>
              <wp:extent cx="6691631" cy="742950"/>
              <wp:effectExtent l="-717294" t="2257046" r="-717294" b="2257046"/>
              <wp:wrapNone/>
              <wp:docPr id="1073741825" name="officeArt object"/>
              <wp:cNvGraphicFramePr/>
              <a:graphic xmlns:a="http://schemas.openxmlformats.org/drawingml/2006/main">
                <a:graphicData uri="http://schemas.microsoft.com/office/word/2010/wordprocessingShape">
                  <wps:wsp>
                    <wps:cNvSpPr/>
                    <wps:spPr>
                      <a:xfrm rot="18900000">
                        <a:off x="0" y="0"/>
                        <a:ext cx="6691631" cy="742950"/>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 w:val="left" w:pos="10080"/>
                            </w:tabs>
                          </w:pPr>
                          <w:r>
                            <w:rPr>
                              <w:rFonts w:ascii="宋体" w:cs="宋体" w:hAnsi="宋体" w:eastAsia="宋体"/>
                              <w:color w:val="c0c0c0"/>
                              <w:sz w:val="116"/>
                              <w:szCs w:val="116"/>
                              <w:rtl w:val="0"/>
                              <w:lang w:val="zh-CN" w:eastAsia="zh-CN"/>
                            </w:rPr>
                            <w:t>内部资料，请勿外泄</w:t>
                          </w:r>
                        </w:p>
                      </w:txbxContent>
                    </wps:txbx>
                    <wps:bodyPr wrap="square" lIns="0" tIns="0" rIns="0" bIns="0" numCol="1" anchor="ctr">
                      <a:normAutofit fontScale="100000" lnSpcReduction="0"/>
                    </wps:bodyPr>
                  </wps:wsp>
                </a:graphicData>
              </a:graphic>
            </wp:anchor>
          </w:drawing>
        </mc:Choice>
        <mc:Fallback>
          <w:pict>
            <v:rect id="_x0000_s1026" style="visibility:visible;position:absolute;margin-left:34.2pt;margin-top:391.7pt;width:526.9pt;height:58.5pt;z-index:-251658240;mso-position-horizontal:absolute;mso-position-horizontal-relative:page;mso-position-vertical:absolute;mso-position-vertical-relative:page;mso-wrap-distance-left:12.0pt;mso-wrap-distance-top:12.0pt;mso-wrap-distance-right:12.0pt;mso-wrap-distance-bottom:12.0pt;rotation:20643840fd;">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 w:val="left" w:pos="10080"/>
                      </w:tabs>
                    </w:pPr>
                    <w:r>
                      <w:rPr>
                        <w:rFonts w:ascii="宋体" w:cs="宋体" w:hAnsi="宋体" w:eastAsia="宋体"/>
                        <w:color w:val="c0c0c0"/>
                        <w:sz w:val="116"/>
                        <w:szCs w:val="116"/>
                        <w:rtl w:val="0"/>
                        <w:lang w:val="zh-CN" w:eastAsia="zh-CN"/>
                      </w:rPr>
                      <w:t>内部资料，请勿外泄</w:t>
                    </w:r>
                  </w:p>
                </w:txbxContent>
              </v:textbox>
              <w10:wrap type="none" side="bothSides" anchorx="page" anchory="page"/>
            </v:rect>
          </w:pict>
        </mc:Fallback>
      </mc:AlternateContent>
    </w:r>
    <w:r>
      <w:rPr>
        <w:rFonts w:ascii="宋体" w:cs="宋体" w:hAnsi="宋体" w:eastAsia="宋体"/>
        <w:rtl w:val="0"/>
        <w:lang w:val="zh-TW" w:eastAsia="zh-TW"/>
      </w:rPr>
      <w:t>中国移动互联网新技术新业务信息安全最终评估报告</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2”"/>
  </w:abstractNum>
  <w:abstractNum w:abstractNumId="1">
    <w:multiLevelType w:val="hybridMultilevel"/>
    <w:styleLink w:val="已导入的样式“2”"/>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95" w:hanging="79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95" w:hanging="79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95" w:hanging="79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95" w:hanging="79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95" w:hanging="79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95" w:hanging="79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47" w:hanging="24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47" w:hanging="24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47" w:hanging="24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47" w:hanging="24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47" w:hanging="24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7" w:hanging="24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47" w:hanging="24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10" w:hanging="431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10" w:hanging="431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10" w:hanging="431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10" w:hanging="431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10" w:hanging="431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10" w:hanging="431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47" w:hanging="24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48" w:hanging="24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48" w:hanging="24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48" w:hanging="24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48" w:hanging="24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48" w:hanging="24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48" w:hanging="248"/>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2">
      <w:startOverride w:val="3"/>
    </w:lvlOverride>
  </w:num>
  <w:num w:numId="8">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4" w:hanging="14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4" w:hanging="14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4" w:hanging="14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44" w:hanging="14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4" w:hanging="14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 w:hanging="14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4" w:hanging="14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3"/>
      <w:lvl w:ilvl="0">
        <w:start w:val="3"/>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57" w:hanging="25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57" w:hanging="25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57" w:hanging="25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7" w:hanging="25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7" w:hanging="25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7" w:hanging="25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57" w:hanging="257"/>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1" w:hanging="43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1" w:hanging="43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1" w:hanging="43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1" w:hanging="43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1" w:hanging="43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1" w:hanging="4301"/>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44" w:hanging="14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33" w:hanging="13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33" w:hanging="13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33" w:hanging="13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33" w:hanging="13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3" w:hanging="13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33" w:hanging="13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4"/>
      <w:lvl w:ilvl="0">
        <w:start w:val="4"/>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54" w:hanging="15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54" w:hanging="15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55" w:hanging="15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5" w:hanging="15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5" w:hanging="15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55" w:hanging="15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5" w:hanging="15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5" w:hanging="15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5"/>
      <w:lvl w:ilvl="0">
        <w:start w:val="5"/>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52" w:hanging="25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52" w:hanging="25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52" w:hanging="25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52" w:hanging="25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2" w:hanging="25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52" w:hanging="25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52" w:hanging="25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start w:val="1"/>
        <w:numFmt w:val="chineseCounting"/>
        <w:suff w:val="nothing"/>
        <w:lvlText w:val="%1."/>
        <w:lvlJc w:val="left"/>
        <w:pPr>
          <w:ind w:left="907" w:hanging="90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4" w:hanging="794"/>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09" w:hanging="43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lang w:val="zh-CN" w:eastAsia="zh-CN"/>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绿盟科技）">
    <w:name w:val="标题 1（绿盟科技）"/>
    <w:next w:val="正文（绿盟科技）"/>
    <w:pPr>
      <w:keepNext w:val="1"/>
      <w:keepLines w:val="1"/>
      <w:pageBreakBefore w:val="0"/>
      <w:widowControl w:val="0"/>
      <w:pBdr>
        <w:top w:val="nil"/>
        <w:left w:val="nil"/>
        <w:bottom w:val="single" w:color="000000" w:sz="48" w:space="0" w:shadow="0" w:frame="0"/>
        <w:right w:val="nil"/>
      </w:pBdr>
      <w:shd w:val="clear" w:color="auto" w:fill="auto"/>
      <w:suppressAutoHyphens w:val="0"/>
      <w:bidi w:val="0"/>
      <w:spacing w:before="600" w:after="330" w:line="576" w:lineRule="auto"/>
      <w:ind w:left="695" w:right="0" w:hanging="695"/>
      <w:jc w:val="left"/>
      <w:outlineLvl w:val="0"/>
    </w:pPr>
    <w:rPr>
      <w:rFonts w:ascii="Arial Unicode MS" w:cs="Arial Unicode MS" w:hAnsi="Arial Unicode MS" w:eastAsia="Arial" w:hint="eastAsia"/>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正文（绿盟科技）">
    <w:name w:val="正文（绿盟科技）"/>
    <w:next w:val="正文（绿盟科技）"/>
    <w:pPr>
      <w:keepNext w:val="0"/>
      <w:keepLines w:val="0"/>
      <w:pageBreakBefore w:val="0"/>
      <w:widowControl w:val="0"/>
      <w:shd w:val="clear" w:color="auto" w:fill="auto"/>
      <w:suppressAutoHyphens w:val="0"/>
      <w:bidi w:val="0"/>
      <w:spacing w:before="0" w:after="0" w:line="300" w:lineRule="auto"/>
      <w:ind w:left="0" w:right="0" w:firstLine="0"/>
      <w:jc w:val="both"/>
      <w:outlineLvl w:val="9"/>
    </w:pPr>
    <w:rPr>
      <w:rFonts w:ascii="Arial Unicode MS" w:cs="Arial Unicode MS" w:hAnsi="Arial Unicode MS" w:eastAsia="Arial" w:hint="eastAsia"/>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numbering" w:styleId="已导入的样式“2”">
    <w:name w:val="已导入的样式“2”"/>
    <w:pPr>
      <w:numPr>
        <w:numId w:val="1"/>
      </w:numPr>
    </w:pPr>
  </w:style>
  <w:style w:type="paragraph" w:styleId="标题 2（绿盟科技）">
    <w:name w:val="标题 2（绿盟科技）"/>
    <w:next w:val="正文（绿盟科技）"/>
    <w:pPr>
      <w:keepNext w:val="1"/>
      <w:keepLines w:val="1"/>
      <w:pageBreakBefore w:val="0"/>
      <w:widowControl w:val="0"/>
      <w:shd w:val="clear" w:color="auto" w:fill="auto"/>
      <w:suppressAutoHyphens w:val="0"/>
      <w:bidi w:val="0"/>
      <w:spacing w:before="260" w:after="260" w:line="415" w:lineRule="auto"/>
      <w:ind w:left="640" w:right="0" w:hanging="640"/>
      <w:jc w:val="left"/>
      <w:outlineLvl w:val="1"/>
    </w:pPr>
    <w:rPr>
      <w:rFonts w:ascii="Arial Unicode MS" w:cs="Arial Unicode MS" w:hAnsi="Arial Unicode MS" w:eastAsia="Arial" w:hint="eastAs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标题 3（绿盟科技）">
    <w:name w:val="标题 3（绿盟科技）"/>
    <w:next w:val="正文（绿盟科技）"/>
    <w:pPr>
      <w:keepNext w:val="1"/>
      <w:keepLines w:val="1"/>
      <w:pageBreakBefore w:val="0"/>
      <w:widowControl w:val="0"/>
      <w:shd w:val="clear" w:color="auto" w:fill="auto"/>
      <w:tabs>
        <w:tab w:val="left" w:pos="960"/>
      </w:tabs>
      <w:suppressAutoHyphens w:val="0"/>
      <w:bidi w:val="0"/>
      <w:spacing w:before="260" w:after="260" w:line="415" w:lineRule="auto"/>
      <w:ind w:left="4165" w:right="0" w:hanging="4165"/>
      <w:jc w:val="left"/>
      <w:outlineLvl w:val="2"/>
    </w:pPr>
    <w:rPr>
      <w:rFonts w:ascii="Arial Unicode MS" w:cs="Arial Unicode MS" w:hAnsi="Arial Unicode MS" w:eastAsia="Arial" w:hint="eastAsia"/>
      <w:b w:val="1"/>
      <w:bCs w:val="1"/>
      <w:i w:val="0"/>
      <w:iCs w:val="0"/>
      <w:caps w:val="0"/>
      <w:smallCaps w:val="0"/>
      <w:strike w:val="0"/>
      <w:dstrike w:val="0"/>
      <w:outline w:val="0"/>
      <w:color w:val="000000"/>
      <w:spacing w:val="0"/>
      <w:kern w:val="0"/>
      <w:position w:val="0"/>
      <w:sz w:val="30"/>
      <w:szCs w:val="3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